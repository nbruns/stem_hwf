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536C8" w14:textId="26FC151C" w:rsidR="00851205" w:rsidRPr="002A1AEE" w:rsidRDefault="00851205" w:rsidP="004E417D">
      <w:pPr>
        <w:jc w:val="center"/>
        <w:outlineLvl w:val="0"/>
        <w:rPr>
          <w:rFonts w:ascii="Arial" w:hAnsi="Arial" w:cs="Arial"/>
          <w:b/>
          <w:sz w:val="28"/>
          <w:szCs w:val="20"/>
        </w:rPr>
      </w:pPr>
      <w:r w:rsidRPr="002A1AEE">
        <w:rPr>
          <w:rFonts w:ascii="Arial" w:hAnsi="Arial" w:cs="Arial"/>
          <w:b/>
          <w:sz w:val="28"/>
          <w:szCs w:val="20"/>
        </w:rPr>
        <w:t xml:space="preserve">The </w:t>
      </w:r>
      <w:r w:rsidR="00EA06B2">
        <w:rPr>
          <w:rFonts w:ascii="Arial" w:hAnsi="Arial" w:cs="Arial"/>
          <w:b/>
          <w:sz w:val="28"/>
          <w:szCs w:val="20"/>
        </w:rPr>
        <w:t xml:space="preserve">STEM </w:t>
      </w:r>
      <w:r w:rsidR="00DA3748" w:rsidRPr="002A1AEE">
        <w:rPr>
          <w:rFonts w:ascii="Arial" w:hAnsi="Arial" w:cs="Arial"/>
          <w:b/>
          <w:sz w:val="28"/>
          <w:szCs w:val="20"/>
        </w:rPr>
        <w:t xml:space="preserve">Hadoop </w:t>
      </w:r>
      <w:r w:rsidR="00EA06B2">
        <w:rPr>
          <w:rFonts w:ascii="Arial" w:hAnsi="Arial" w:cs="Arial"/>
          <w:b/>
          <w:sz w:val="28"/>
          <w:szCs w:val="20"/>
        </w:rPr>
        <w:t>Workflow (HWF)</w:t>
      </w:r>
      <w:r w:rsidRPr="002A1AEE">
        <w:rPr>
          <w:rFonts w:ascii="Arial" w:hAnsi="Arial" w:cs="Arial"/>
          <w:b/>
          <w:sz w:val="28"/>
          <w:szCs w:val="20"/>
        </w:rPr>
        <w:t xml:space="preserve">: </w:t>
      </w:r>
    </w:p>
    <w:p w14:paraId="1D636CEB" w14:textId="5C45AC2C" w:rsidR="00851205" w:rsidRPr="002A1AEE" w:rsidRDefault="00E64BE4" w:rsidP="004E417D">
      <w:pPr>
        <w:jc w:val="center"/>
        <w:outlineLvl w:val="0"/>
        <w:rPr>
          <w:rFonts w:ascii="Arial" w:hAnsi="Arial" w:cs="Arial"/>
          <w:b/>
          <w:sz w:val="28"/>
          <w:szCs w:val="20"/>
        </w:rPr>
      </w:pPr>
      <w:r>
        <w:rPr>
          <w:rFonts w:ascii="Arial" w:hAnsi="Arial" w:cs="Arial"/>
          <w:b/>
          <w:sz w:val="28"/>
          <w:szCs w:val="20"/>
        </w:rPr>
        <w:t xml:space="preserve">Azure </w:t>
      </w:r>
      <w:r w:rsidR="00851205" w:rsidRPr="002A1AEE">
        <w:rPr>
          <w:rFonts w:ascii="Arial" w:hAnsi="Arial" w:cs="Arial"/>
          <w:b/>
          <w:sz w:val="28"/>
          <w:szCs w:val="20"/>
        </w:rPr>
        <w:t>Deployment and Operation</w:t>
      </w:r>
    </w:p>
    <w:p w14:paraId="04A49CB4" w14:textId="0A562B0C" w:rsidR="00851205" w:rsidRDefault="00DA3748" w:rsidP="004E417D">
      <w:pPr>
        <w:jc w:val="center"/>
        <w:outlineLvl w:val="0"/>
        <w:rPr>
          <w:rFonts w:ascii="Arial" w:hAnsi="Arial" w:cs="Arial"/>
          <w:sz w:val="20"/>
          <w:szCs w:val="20"/>
        </w:rPr>
      </w:pPr>
      <w:r w:rsidRPr="004D5BA8">
        <w:rPr>
          <w:rFonts w:ascii="Arial" w:hAnsi="Arial" w:cs="Arial"/>
          <w:sz w:val="20"/>
          <w:szCs w:val="20"/>
        </w:rPr>
        <w:t xml:space="preserve"> </w:t>
      </w:r>
    </w:p>
    <w:p w14:paraId="6A9AB3D7" w14:textId="66756C21" w:rsidR="00D114C4" w:rsidRPr="002A1AEE" w:rsidRDefault="00D114C4" w:rsidP="00851205">
      <w:pPr>
        <w:jc w:val="center"/>
        <w:outlineLvl w:val="0"/>
        <w:rPr>
          <w:rFonts w:ascii="Arial" w:hAnsi="Arial" w:cs="Arial"/>
          <w:sz w:val="22"/>
          <w:szCs w:val="20"/>
        </w:rPr>
      </w:pPr>
      <w:r w:rsidRPr="002A1AEE">
        <w:rPr>
          <w:rFonts w:ascii="Arial" w:hAnsi="Arial" w:cs="Arial"/>
          <w:sz w:val="22"/>
          <w:szCs w:val="20"/>
        </w:rPr>
        <w:t>Nicholas E. Bruns and Daniel Fink</w:t>
      </w:r>
    </w:p>
    <w:p w14:paraId="4BF23B09" w14:textId="7F2A2411" w:rsidR="001E082A" w:rsidRPr="002A1AEE" w:rsidRDefault="00F93E24" w:rsidP="004E417D">
      <w:pPr>
        <w:jc w:val="center"/>
        <w:outlineLvl w:val="0"/>
        <w:rPr>
          <w:rFonts w:ascii="Arial" w:hAnsi="Arial" w:cs="Arial"/>
          <w:sz w:val="22"/>
          <w:szCs w:val="20"/>
        </w:rPr>
      </w:pPr>
      <w:r>
        <w:rPr>
          <w:rFonts w:ascii="Arial" w:hAnsi="Arial" w:cs="Arial"/>
          <w:sz w:val="22"/>
          <w:szCs w:val="20"/>
        </w:rPr>
        <w:t>10.26</w:t>
      </w:r>
      <w:r w:rsidR="001E082A" w:rsidRPr="002A1AEE">
        <w:rPr>
          <w:rFonts w:ascii="Arial" w:hAnsi="Arial" w:cs="Arial"/>
          <w:sz w:val="22"/>
          <w:szCs w:val="20"/>
        </w:rPr>
        <w:t>.2015</w:t>
      </w:r>
    </w:p>
    <w:p w14:paraId="09090123" w14:textId="77777777" w:rsidR="00DA3748" w:rsidRPr="004D5BA8" w:rsidRDefault="00DA3748" w:rsidP="00DA3748">
      <w:pPr>
        <w:rPr>
          <w:rFonts w:ascii="Arial" w:hAnsi="Arial" w:cs="Arial"/>
          <w:sz w:val="20"/>
          <w:szCs w:val="20"/>
        </w:rPr>
      </w:pPr>
    </w:p>
    <w:p w14:paraId="397D5496" w14:textId="77777777" w:rsidR="001E082A" w:rsidRPr="004D5BA8" w:rsidRDefault="001E082A" w:rsidP="00DA3748">
      <w:pPr>
        <w:rPr>
          <w:rFonts w:ascii="Arial" w:hAnsi="Arial" w:cs="Arial"/>
          <w:sz w:val="20"/>
          <w:szCs w:val="20"/>
        </w:rPr>
      </w:pPr>
    </w:p>
    <w:p w14:paraId="1822D32A" w14:textId="77777777" w:rsidR="001E082A" w:rsidRPr="004D5BA8" w:rsidRDefault="001E082A" w:rsidP="00052428">
      <w:pPr>
        <w:pBdr>
          <w:top w:val="single" w:sz="4" w:space="1" w:color="auto"/>
          <w:left w:val="single" w:sz="4" w:space="4" w:color="auto"/>
          <w:bottom w:val="single" w:sz="4" w:space="1" w:color="auto"/>
          <w:right w:val="single" w:sz="4" w:space="4" w:color="auto"/>
        </w:pBdr>
        <w:outlineLvl w:val="0"/>
        <w:rPr>
          <w:rFonts w:ascii="Arial" w:hAnsi="Arial" w:cs="Arial"/>
          <w:b/>
          <w:sz w:val="20"/>
          <w:szCs w:val="20"/>
        </w:rPr>
      </w:pPr>
      <w:r w:rsidRPr="004D5BA8">
        <w:rPr>
          <w:rFonts w:ascii="Arial" w:hAnsi="Arial" w:cs="Arial"/>
          <w:b/>
          <w:sz w:val="20"/>
          <w:szCs w:val="20"/>
        </w:rPr>
        <w:t>Section 0: Organization Overview</w:t>
      </w:r>
    </w:p>
    <w:p w14:paraId="44669918" w14:textId="77777777" w:rsidR="00DF75F3" w:rsidRDefault="00DF75F3" w:rsidP="001E082A">
      <w:pPr>
        <w:rPr>
          <w:rFonts w:ascii="Arial" w:hAnsi="Arial" w:cs="Arial"/>
          <w:sz w:val="20"/>
          <w:szCs w:val="20"/>
        </w:rPr>
      </w:pPr>
    </w:p>
    <w:p w14:paraId="4A962DA1" w14:textId="6A12734A" w:rsidR="001E082A" w:rsidRPr="004D5BA8" w:rsidRDefault="00E64BE4" w:rsidP="00E64BE4">
      <w:pPr>
        <w:rPr>
          <w:rFonts w:ascii="Arial" w:hAnsi="Arial" w:cs="Arial"/>
          <w:sz w:val="20"/>
          <w:szCs w:val="20"/>
        </w:rPr>
      </w:pPr>
      <w:r w:rsidRPr="004D5BA8">
        <w:rPr>
          <w:rFonts w:ascii="Arial" w:hAnsi="Arial" w:cs="Arial"/>
          <w:sz w:val="20"/>
          <w:szCs w:val="20"/>
        </w:rPr>
        <w:t xml:space="preserve">The </w:t>
      </w:r>
      <w:r>
        <w:rPr>
          <w:rFonts w:ascii="Arial" w:hAnsi="Arial" w:cs="Arial"/>
          <w:sz w:val="20"/>
          <w:szCs w:val="20"/>
        </w:rPr>
        <w:t xml:space="preserve">general </w:t>
      </w:r>
      <w:r w:rsidRPr="004D5BA8">
        <w:rPr>
          <w:rFonts w:ascii="Arial" w:hAnsi="Arial" w:cs="Arial"/>
          <w:sz w:val="20"/>
          <w:szCs w:val="20"/>
        </w:rPr>
        <w:t>goal of this project is to p</w:t>
      </w:r>
      <w:r>
        <w:rPr>
          <w:rFonts w:ascii="Arial" w:hAnsi="Arial" w:cs="Arial"/>
          <w:sz w:val="20"/>
          <w:szCs w:val="20"/>
        </w:rPr>
        <w:t xml:space="preserve">ort the STEM workflow to Hadoop. </w:t>
      </w:r>
      <w:r w:rsidRPr="004D5BA8">
        <w:rPr>
          <w:rFonts w:ascii="Arial" w:hAnsi="Arial" w:cs="Arial"/>
          <w:sz w:val="20"/>
          <w:szCs w:val="20"/>
        </w:rPr>
        <w:t xml:space="preserve">This workflow needs to </w:t>
      </w:r>
      <w:r>
        <w:rPr>
          <w:rFonts w:ascii="Arial" w:hAnsi="Arial" w:cs="Arial"/>
          <w:sz w:val="20"/>
          <w:szCs w:val="20"/>
        </w:rPr>
        <w:t>g</w:t>
      </w:r>
      <w:r w:rsidRPr="004D5BA8">
        <w:rPr>
          <w:rFonts w:ascii="Arial" w:hAnsi="Arial" w:cs="Arial"/>
          <w:sz w:val="20"/>
          <w:szCs w:val="20"/>
        </w:rPr>
        <w:t xml:space="preserve">enerate STEM species distribution models for one species at time, across the North Of The Equator (NOTE) </w:t>
      </w:r>
      <w:r>
        <w:rPr>
          <w:rFonts w:ascii="Arial" w:hAnsi="Arial" w:cs="Arial"/>
          <w:sz w:val="20"/>
          <w:szCs w:val="20"/>
        </w:rPr>
        <w:t xml:space="preserve">spatial </w:t>
      </w:r>
      <w:r w:rsidRPr="004D5BA8">
        <w:rPr>
          <w:rFonts w:ascii="Arial" w:hAnsi="Arial" w:cs="Arial"/>
          <w:sz w:val="20"/>
          <w:szCs w:val="20"/>
        </w:rPr>
        <w:t>extent</w:t>
      </w:r>
      <w:r>
        <w:rPr>
          <w:rFonts w:ascii="Arial" w:hAnsi="Arial" w:cs="Arial"/>
          <w:sz w:val="20"/>
          <w:szCs w:val="20"/>
        </w:rPr>
        <w:t xml:space="preserve"> for </w:t>
      </w:r>
      <w:r w:rsidRPr="004D5BA8">
        <w:rPr>
          <w:rFonts w:ascii="Arial" w:hAnsi="Arial" w:cs="Arial"/>
          <w:sz w:val="20"/>
          <w:szCs w:val="20"/>
        </w:rPr>
        <w:t>single year</w:t>
      </w:r>
      <w:r>
        <w:rPr>
          <w:rFonts w:ascii="Arial" w:hAnsi="Arial" w:cs="Arial"/>
          <w:sz w:val="20"/>
          <w:szCs w:val="20"/>
        </w:rPr>
        <w:t>s</w:t>
      </w:r>
      <w:r w:rsidRPr="004D5BA8">
        <w:rPr>
          <w:rFonts w:ascii="Arial" w:hAnsi="Arial" w:cs="Arial"/>
          <w:sz w:val="20"/>
          <w:szCs w:val="20"/>
        </w:rPr>
        <w:t xml:space="preserve"> or </w:t>
      </w:r>
      <w:r>
        <w:rPr>
          <w:rFonts w:ascii="Arial" w:hAnsi="Arial" w:cs="Arial"/>
          <w:sz w:val="20"/>
          <w:szCs w:val="20"/>
        </w:rPr>
        <w:t xml:space="preserve">averaging across </w:t>
      </w:r>
      <w:r w:rsidRPr="004D5BA8">
        <w:rPr>
          <w:rFonts w:ascii="Arial" w:hAnsi="Arial" w:cs="Arial"/>
          <w:sz w:val="20"/>
          <w:szCs w:val="20"/>
        </w:rPr>
        <w:t>multiple years of trai</w:t>
      </w:r>
      <w:r>
        <w:rPr>
          <w:rFonts w:ascii="Arial" w:hAnsi="Arial" w:cs="Arial"/>
          <w:sz w:val="20"/>
          <w:szCs w:val="20"/>
        </w:rPr>
        <w:t xml:space="preserve">ning data. </w:t>
      </w:r>
      <w:r w:rsidR="009A60FB">
        <w:rPr>
          <w:rFonts w:ascii="Arial" w:hAnsi="Arial" w:cs="Arial"/>
          <w:sz w:val="20"/>
          <w:szCs w:val="20"/>
        </w:rPr>
        <w:t>Each STEM analysis job requires</w:t>
      </w:r>
      <w:r w:rsidR="001E082A" w:rsidRPr="004D5BA8">
        <w:rPr>
          <w:rFonts w:ascii="Arial" w:hAnsi="Arial" w:cs="Arial"/>
          <w:sz w:val="20"/>
          <w:szCs w:val="20"/>
        </w:rPr>
        <w:t xml:space="preserve"> </w:t>
      </w:r>
    </w:p>
    <w:p w14:paraId="7E615F76" w14:textId="147C3D61" w:rsidR="001E082A" w:rsidRPr="009A60FB" w:rsidRDefault="009A60FB" w:rsidP="009A60FB">
      <w:pPr>
        <w:pStyle w:val="ListParagraph"/>
        <w:numPr>
          <w:ilvl w:val="0"/>
          <w:numId w:val="18"/>
        </w:numPr>
        <w:rPr>
          <w:rFonts w:ascii="Arial" w:hAnsi="Arial" w:cs="Arial"/>
          <w:sz w:val="20"/>
          <w:szCs w:val="20"/>
        </w:rPr>
      </w:pPr>
      <w:r w:rsidRPr="009A60FB">
        <w:rPr>
          <w:rFonts w:ascii="Arial" w:hAnsi="Arial" w:cs="Arial"/>
          <w:sz w:val="20"/>
          <w:szCs w:val="20"/>
        </w:rPr>
        <w:t>Model training</w:t>
      </w:r>
      <w:r w:rsidR="001E082A" w:rsidRPr="009A60FB">
        <w:rPr>
          <w:rFonts w:ascii="Arial" w:hAnsi="Arial" w:cs="Arial"/>
          <w:sz w:val="20"/>
          <w:szCs w:val="20"/>
        </w:rPr>
        <w:t xml:space="preserve"> and predictions made for 200 </w:t>
      </w:r>
      <w:r w:rsidRPr="009A60FB">
        <w:rPr>
          <w:rFonts w:ascii="Arial" w:hAnsi="Arial" w:cs="Arial"/>
          <w:sz w:val="20"/>
          <w:szCs w:val="20"/>
        </w:rPr>
        <w:t xml:space="preserve">data folds or subsamples, </w:t>
      </w:r>
    </w:p>
    <w:p w14:paraId="272D5F4F" w14:textId="7C9A3D03" w:rsidR="009A60FB" w:rsidRPr="009A60FB" w:rsidRDefault="009A60FB" w:rsidP="009A60FB">
      <w:pPr>
        <w:pStyle w:val="ListParagraph"/>
        <w:numPr>
          <w:ilvl w:val="0"/>
          <w:numId w:val="18"/>
        </w:numPr>
        <w:rPr>
          <w:rFonts w:ascii="Arial" w:hAnsi="Arial" w:cs="Arial"/>
          <w:sz w:val="20"/>
          <w:szCs w:val="20"/>
        </w:rPr>
      </w:pPr>
      <w:r w:rsidRPr="009A60FB">
        <w:rPr>
          <w:rFonts w:ascii="Arial" w:hAnsi="Arial" w:cs="Arial"/>
          <w:sz w:val="20"/>
          <w:szCs w:val="20"/>
        </w:rPr>
        <w:t>Generating</w:t>
      </w:r>
      <w:r w:rsidR="001E082A" w:rsidRPr="009A60FB">
        <w:rPr>
          <w:rFonts w:ascii="Arial" w:hAnsi="Arial" w:cs="Arial"/>
          <w:sz w:val="20"/>
          <w:szCs w:val="20"/>
        </w:rPr>
        <w:t xml:space="preserve"> </w:t>
      </w:r>
      <w:r w:rsidRPr="009A60FB">
        <w:rPr>
          <w:rFonts w:ascii="Arial" w:hAnsi="Arial" w:cs="Arial"/>
          <w:sz w:val="20"/>
          <w:szCs w:val="20"/>
        </w:rPr>
        <w:t xml:space="preserve">52 </w:t>
      </w:r>
      <w:r w:rsidR="001E082A" w:rsidRPr="009A60FB">
        <w:rPr>
          <w:rFonts w:ascii="Arial" w:hAnsi="Arial" w:cs="Arial"/>
          <w:sz w:val="20"/>
          <w:szCs w:val="20"/>
        </w:rPr>
        <w:t>weekly predictions ac</w:t>
      </w:r>
      <w:r>
        <w:rPr>
          <w:rFonts w:ascii="Arial" w:hAnsi="Arial" w:cs="Arial"/>
          <w:sz w:val="20"/>
          <w:szCs w:val="20"/>
        </w:rPr>
        <w:t>ross the 3km SRD locations with visualizations</w:t>
      </w:r>
      <w:r w:rsidR="00EA06B2">
        <w:rPr>
          <w:rFonts w:ascii="Arial" w:hAnsi="Arial" w:cs="Arial"/>
          <w:sz w:val="20"/>
          <w:szCs w:val="20"/>
        </w:rPr>
        <w:t xml:space="preserve">, and </w:t>
      </w:r>
      <w:r w:rsidRPr="009A60FB">
        <w:rPr>
          <w:rFonts w:ascii="Arial" w:hAnsi="Arial" w:cs="Arial"/>
          <w:sz w:val="20"/>
          <w:szCs w:val="20"/>
        </w:rPr>
        <w:t xml:space="preserve"> </w:t>
      </w:r>
    </w:p>
    <w:p w14:paraId="02FF001E" w14:textId="21C8C21B" w:rsidR="001E082A" w:rsidRPr="009A60FB" w:rsidRDefault="009A60FB" w:rsidP="009A60FB">
      <w:pPr>
        <w:pStyle w:val="ListParagraph"/>
        <w:numPr>
          <w:ilvl w:val="0"/>
          <w:numId w:val="18"/>
        </w:numPr>
        <w:rPr>
          <w:rFonts w:ascii="Arial" w:hAnsi="Arial" w:cs="Arial"/>
          <w:sz w:val="20"/>
          <w:szCs w:val="20"/>
        </w:rPr>
      </w:pPr>
      <w:r w:rsidRPr="009A60FB">
        <w:rPr>
          <w:rFonts w:ascii="Arial" w:hAnsi="Arial" w:cs="Arial"/>
          <w:sz w:val="20"/>
          <w:szCs w:val="20"/>
        </w:rPr>
        <w:t>Generating</w:t>
      </w:r>
      <w:r w:rsidR="001E082A" w:rsidRPr="009A60FB">
        <w:rPr>
          <w:rFonts w:ascii="Arial" w:hAnsi="Arial" w:cs="Arial"/>
          <w:sz w:val="20"/>
          <w:szCs w:val="20"/>
        </w:rPr>
        <w:t xml:space="preserve"> </w:t>
      </w:r>
      <w:r w:rsidR="00DF75F3" w:rsidRPr="009A60FB">
        <w:rPr>
          <w:rFonts w:ascii="Arial" w:hAnsi="Arial" w:cs="Arial"/>
          <w:sz w:val="20"/>
          <w:szCs w:val="20"/>
        </w:rPr>
        <w:t>weekly</w:t>
      </w:r>
      <w:r w:rsidR="001E082A" w:rsidRPr="009A60FB">
        <w:rPr>
          <w:rFonts w:ascii="Arial" w:hAnsi="Arial" w:cs="Arial"/>
          <w:sz w:val="20"/>
          <w:szCs w:val="20"/>
        </w:rPr>
        <w:t xml:space="preserve"> predictive per</w:t>
      </w:r>
      <w:r w:rsidR="00EA06B2">
        <w:rPr>
          <w:rFonts w:ascii="Arial" w:hAnsi="Arial" w:cs="Arial"/>
          <w:sz w:val="20"/>
          <w:szCs w:val="20"/>
        </w:rPr>
        <w:t xml:space="preserve">formance assessment data and plots. </w:t>
      </w:r>
      <w:r w:rsidR="001E082A" w:rsidRPr="009A60FB">
        <w:rPr>
          <w:rFonts w:ascii="Arial" w:hAnsi="Arial" w:cs="Arial"/>
          <w:sz w:val="20"/>
          <w:szCs w:val="20"/>
        </w:rPr>
        <w:t xml:space="preserve">     </w:t>
      </w:r>
    </w:p>
    <w:p w14:paraId="0BB43D2B" w14:textId="77777777" w:rsidR="001E082A" w:rsidRDefault="001E082A" w:rsidP="001E082A">
      <w:pPr>
        <w:rPr>
          <w:rFonts w:ascii="Arial" w:hAnsi="Arial" w:cs="Arial"/>
          <w:sz w:val="20"/>
          <w:szCs w:val="20"/>
        </w:rPr>
      </w:pPr>
    </w:p>
    <w:p w14:paraId="40F68E05" w14:textId="5E7F2669" w:rsidR="00596F13" w:rsidRDefault="00E64BE4" w:rsidP="001E082A">
      <w:pPr>
        <w:rPr>
          <w:rFonts w:ascii="Arial" w:hAnsi="Arial" w:cs="Arial"/>
          <w:sz w:val="20"/>
          <w:szCs w:val="20"/>
        </w:rPr>
      </w:pPr>
      <w:r>
        <w:rPr>
          <w:rFonts w:ascii="Arial" w:hAnsi="Arial" w:cs="Arial"/>
          <w:sz w:val="20"/>
          <w:szCs w:val="20"/>
        </w:rPr>
        <w:t>The goal of this document is to provide instructions and documentation for the deployment and operation of the STEM Hadoop WorkFlow (or HWF) on Microsoft’s Azure cloud platform’s Hadoop product, HDInsight</w:t>
      </w:r>
      <w:r w:rsidRPr="004D5BA8">
        <w:rPr>
          <w:rFonts w:ascii="Arial" w:hAnsi="Arial" w:cs="Arial"/>
          <w:sz w:val="20"/>
          <w:szCs w:val="20"/>
        </w:rPr>
        <w:t xml:space="preserve">. </w:t>
      </w:r>
      <w:r w:rsidR="00596F13">
        <w:rPr>
          <w:rFonts w:ascii="Arial" w:hAnsi="Arial" w:cs="Arial"/>
          <w:sz w:val="20"/>
          <w:szCs w:val="20"/>
        </w:rPr>
        <w:t>It is organized sequentially into two sections,</w:t>
      </w:r>
    </w:p>
    <w:p w14:paraId="2B211B13" w14:textId="0EE6807E" w:rsidR="00596F13" w:rsidRPr="00596F13" w:rsidRDefault="00596F13" w:rsidP="00596F13">
      <w:pPr>
        <w:pStyle w:val="ListParagraph"/>
        <w:numPr>
          <w:ilvl w:val="0"/>
          <w:numId w:val="19"/>
        </w:numPr>
        <w:rPr>
          <w:rFonts w:ascii="Arial" w:hAnsi="Arial" w:cs="Arial"/>
          <w:sz w:val="20"/>
          <w:szCs w:val="20"/>
        </w:rPr>
      </w:pPr>
      <w:r w:rsidRPr="00596F13">
        <w:rPr>
          <w:rFonts w:ascii="Arial" w:hAnsi="Arial" w:cs="Arial"/>
          <w:sz w:val="20"/>
          <w:szCs w:val="20"/>
        </w:rPr>
        <w:t xml:space="preserve">Cluster deployment and data preparation </w:t>
      </w:r>
      <w:r>
        <w:rPr>
          <w:rFonts w:ascii="Arial" w:hAnsi="Arial" w:cs="Arial"/>
          <w:sz w:val="20"/>
          <w:szCs w:val="20"/>
        </w:rPr>
        <w:t>followed by</w:t>
      </w:r>
    </w:p>
    <w:p w14:paraId="79CE6840" w14:textId="4EF160D6" w:rsidR="00596F13" w:rsidRPr="00596F13" w:rsidRDefault="00596F13" w:rsidP="00596F13">
      <w:pPr>
        <w:pStyle w:val="ListParagraph"/>
        <w:numPr>
          <w:ilvl w:val="0"/>
          <w:numId w:val="19"/>
        </w:numPr>
        <w:rPr>
          <w:rFonts w:ascii="Arial" w:hAnsi="Arial" w:cs="Arial"/>
          <w:sz w:val="20"/>
          <w:szCs w:val="20"/>
        </w:rPr>
      </w:pPr>
      <w:r w:rsidRPr="00596F13">
        <w:rPr>
          <w:rFonts w:ascii="Arial" w:hAnsi="Arial" w:cs="Arial"/>
          <w:sz w:val="20"/>
          <w:szCs w:val="20"/>
        </w:rPr>
        <w:t xml:space="preserve">Workflow operation – the MapReduce steps - for a single </w:t>
      </w:r>
      <w:r w:rsidR="00E64BE4">
        <w:rPr>
          <w:rFonts w:ascii="Arial" w:hAnsi="Arial" w:cs="Arial"/>
          <w:sz w:val="20"/>
          <w:szCs w:val="20"/>
        </w:rPr>
        <w:t xml:space="preserve">STEM </w:t>
      </w:r>
      <w:r w:rsidRPr="00596F13">
        <w:rPr>
          <w:rFonts w:ascii="Arial" w:hAnsi="Arial" w:cs="Arial"/>
          <w:sz w:val="20"/>
          <w:szCs w:val="20"/>
        </w:rPr>
        <w:t xml:space="preserve">job.  </w:t>
      </w:r>
    </w:p>
    <w:p w14:paraId="7E82673E" w14:textId="77777777" w:rsidR="00596F13" w:rsidRDefault="00596F13" w:rsidP="001E082A">
      <w:pPr>
        <w:rPr>
          <w:rFonts w:ascii="Arial" w:hAnsi="Arial" w:cs="Arial"/>
          <w:sz w:val="20"/>
          <w:szCs w:val="20"/>
        </w:rPr>
      </w:pPr>
    </w:p>
    <w:p w14:paraId="3BDC2775" w14:textId="34878108" w:rsidR="00596F13" w:rsidRDefault="00596F13" w:rsidP="001E082A">
      <w:pPr>
        <w:rPr>
          <w:rFonts w:ascii="Arial" w:hAnsi="Arial" w:cs="Arial"/>
          <w:sz w:val="20"/>
          <w:szCs w:val="20"/>
        </w:rPr>
      </w:pPr>
      <w:r>
        <w:rPr>
          <w:rFonts w:ascii="Arial" w:hAnsi="Arial" w:cs="Arial"/>
          <w:sz w:val="20"/>
          <w:szCs w:val="20"/>
        </w:rPr>
        <w:t xml:space="preserve">Section A on </w:t>
      </w:r>
      <w:r w:rsidRPr="00596F13">
        <w:rPr>
          <w:rFonts w:ascii="Arial" w:hAnsi="Arial" w:cs="Arial"/>
          <w:sz w:val="20"/>
          <w:szCs w:val="20"/>
        </w:rPr>
        <w:t>Cluster deployment and data preparation</w:t>
      </w:r>
      <w:r>
        <w:rPr>
          <w:rFonts w:ascii="Arial" w:hAnsi="Arial" w:cs="Arial"/>
          <w:sz w:val="20"/>
          <w:szCs w:val="20"/>
        </w:rPr>
        <w:t xml:space="preserve"> is broken into the following subsections: </w:t>
      </w:r>
    </w:p>
    <w:p w14:paraId="56FAF697"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A1: Azure Initializations</w:t>
      </w:r>
    </w:p>
    <w:p w14:paraId="74D2DC4A"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A2: Local Initializations: RSA key setup</w:t>
      </w:r>
    </w:p>
    <w:p w14:paraId="5859F021" w14:textId="77777777" w:rsidR="00EC7213" w:rsidRPr="00EC7213" w:rsidRDefault="00EC7213" w:rsidP="00EC7213">
      <w:pPr>
        <w:ind w:left="720"/>
        <w:outlineLvl w:val="0"/>
        <w:rPr>
          <w:rFonts w:ascii="Arial" w:hAnsi="Arial" w:cs="Arial"/>
          <w:sz w:val="20"/>
          <w:szCs w:val="20"/>
        </w:rPr>
      </w:pPr>
      <w:r w:rsidRPr="00EC7213">
        <w:rPr>
          <w:rFonts w:ascii="Arial" w:hAnsi="Arial" w:cs="Arial"/>
          <w:sz w:val="20"/>
          <w:szCs w:val="20"/>
        </w:rPr>
        <w:t>A3: Prepare eBird ERD &amp; SRD data</w:t>
      </w:r>
    </w:p>
    <w:p w14:paraId="0D5DF589"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A4: Azure Cluster Deployment</w:t>
      </w:r>
    </w:p>
    <w:p w14:paraId="68A1508C"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A5: Finish RSA Key Configuration Connecting Local Machine and Azure Cluster</w:t>
      </w:r>
    </w:p>
    <w:p w14:paraId="0F9C0B84"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A6: Check R Installation on Azure Cluster</w:t>
      </w:r>
    </w:p>
    <w:p w14:paraId="707275B5"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A7: Transfer Files to Cluster Head Node via SCP</w:t>
      </w:r>
    </w:p>
    <w:p w14:paraId="52482385" w14:textId="721A87C7" w:rsidR="00596F13" w:rsidRPr="00EC7213" w:rsidRDefault="00EC7213" w:rsidP="00EC7213">
      <w:pPr>
        <w:ind w:left="720"/>
        <w:rPr>
          <w:rFonts w:ascii="Arial" w:hAnsi="Arial" w:cs="Arial"/>
          <w:sz w:val="20"/>
          <w:szCs w:val="20"/>
        </w:rPr>
      </w:pPr>
      <w:r w:rsidRPr="00EC7213">
        <w:rPr>
          <w:rFonts w:ascii="Arial" w:hAnsi="Arial" w:cs="Arial"/>
          <w:sz w:val="20"/>
          <w:szCs w:val="20"/>
        </w:rPr>
        <w:t>A8: Transfer Data Files to Storage Account – Via Transfer Cluster</w:t>
      </w:r>
    </w:p>
    <w:p w14:paraId="3B36BCB7" w14:textId="77777777" w:rsidR="00E64BE4" w:rsidRDefault="00E64BE4" w:rsidP="001E082A">
      <w:pPr>
        <w:rPr>
          <w:rFonts w:ascii="Arial" w:hAnsi="Arial" w:cs="Arial"/>
          <w:sz w:val="20"/>
          <w:szCs w:val="20"/>
        </w:rPr>
      </w:pPr>
    </w:p>
    <w:p w14:paraId="55ACEED7" w14:textId="41189E19" w:rsidR="00DF0E1D" w:rsidRDefault="00596F13" w:rsidP="00596F13">
      <w:pPr>
        <w:rPr>
          <w:rFonts w:ascii="Arial" w:hAnsi="Arial" w:cs="Arial"/>
          <w:sz w:val="20"/>
          <w:szCs w:val="20"/>
        </w:rPr>
      </w:pPr>
      <w:r>
        <w:rPr>
          <w:rFonts w:ascii="Arial" w:hAnsi="Arial" w:cs="Arial"/>
          <w:sz w:val="20"/>
          <w:szCs w:val="20"/>
        </w:rPr>
        <w:t xml:space="preserve">The organization of Section B follows </w:t>
      </w:r>
      <w:r w:rsidR="00DF0E1D">
        <w:rPr>
          <w:rFonts w:ascii="Arial" w:hAnsi="Arial" w:cs="Arial"/>
          <w:sz w:val="20"/>
          <w:szCs w:val="20"/>
        </w:rPr>
        <w:t xml:space="preserve">directly from the computational workflow: </w:t>
      </w:r>
    </w:p>
    <w:p w14:paraId="7D02B0D7"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B1: MR1 Modeling Step: training and prediction of base models</w:t>
      </w:r>
    </w:p>
    <w:p w14:paraId="6B4725D5" w14:textId="77777777" w:rsidR="00EC7213" w:rsidRPr="00EC7213" w:rsidRDefault="00EC7213" w:rsidP="00EC7213">
      <w:pPr>
        <w:ind w:left="720"/>
      </w:pPr>
      <w:r w:rsidRPr="00EC7213">
        <w:rPr>
          <w:rFonts w:ascii="Arial" w:hAnsi="Arial" w:cs="Arial"/>
          <w:sz w:val="20"/>
          <w:szCs w:val="20"/>
        </w:rPr>
        <w:t>B2:</w:t>
      </w:r>
      <w:r w:rsidRPr="00EC7213">
        <w:t xml:space="preserve"> </w:t>
      </w:r>
      <w:r w:rsidRPr="00EC7213">
        <w:rPr>
          <w:rFonts w:ascii="Arial" w:hAnsi="Arial" w:cs="Arial"/>
          <w:sz w:val="20"/>
          <w:szCs w:val="20"/>
        </w:rPr>
        <w:t>MR2: Summarization Step: summarize predictions across folds</w:t>
      </w:r>
    </w:p>
    <w:p w14:paraId="238354CA"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B3: Package output / results from MR2</w:t>
      </w:r>
    </w:p>
    <w:p w14:paraId="00589F54"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B4: Data Prep For MR3</w:t>
      </w:r>
    </w:p>
    <w:p w14:paraId="62E51A1A"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 xml:space="preserve">B5: MR3 Threshold selection and occurrence predictive performance assessment </w:t>
      </w:r>
    </w:p>
    <w:p w14:paraId="0A274751" w14:textId="77777777" w:rsidR="00EC7213" w:rsidRPr="00EC7213" w:rsidRDefault="00EC7213" w:rsidP="00EC7213">
      <w:pPr>
        <w:ind w:left="720"/>
        <w:rPr>
          <w:rFonts w:ascii="Arial" w:hAnsi="Arial" w:cs="Arial"/>
          <w:sz w:val="20"/>
          <w:szCs w:val="20"/>
        </w:rPr>
      </w:pPr>
      <w:r w:rsidRPr="00EC7213">
        <w:rPr>
          <w:rFonts w:ascii="Arial" w:hAnsi="Arial" w:cs="Arial"/>
          <w:sz w:val="20"/>
          <w:szCs w:val="20"/>
        </w:rPr>
        <w:t>B6: Package MR3 Results</w:t>
      </w:r>
    </w:p>
    <w:p w14:paraId="73CA2C1F" w14:textId="77777777" w:rsidR="00EA06B2" w:rsidRPr="004D5BA8" w:rsidRDefault="00EA06B2" w:rsidP="001E082A">
      <w:pPr>
        <w:rPr>
          <w:rFonts w:ascii="Arial" w:hAnsi="Arial" w:cs="Arial"/>
          <w:sz w:val="20"/>
          <w:szCs w:val="20"/>
        </w:rPr>
      </w:pPr>
    </w:p>
    <w:p w14:paraId="0570B61B" w14:textId="061A54E0" w:rsidR="001E082A" w:rsidRDefault="00E64BE4" w:rsidP="001E082A">
      <w:pPr>
        <w:rPr>
          <w:rFonts w:ascii="Arial" w:hAnsi="Arial" w:cs="Arial"/>
          <w:sz w:val="20"/>
          <w:szCs w:val="20"/>
        </w:rPr>
      </w:pPr>
      <w:r>
        <w:rPr>
          <w:rFonts w:ascii="Arial" w:hAnsi="Arial" w:cs="Arial"/>
          <w:sz w:val="20"/>
          <w:szCs w:val="20"/>
        </w:rPr>
        <w:t xml:space="preserve">Each step is a subsection in this document and </w:t>
      </w:r>
      <w:r w:rsidR="00EC7213">
        <w:rPr>
          <w:rFonts w:ascii="Arial" w:hAnsi="Arial" w:cs="Arial"/>
          <w:sz w:val="20"/>
          <w:szCs w:val="20"/>
        </w:rPr>
        <w:t>includes d</w:t>
      </w:r>
      <w:r w:rsidR="001E082A" w:rsidRPr="004D5BA8">
        <w:rPr>
          <w:rFonts w:ascii="Arial" w:hAnsi="Arial" w:cs="Arial"/>
          <w:sz w:val="20"/>
          <w:szCs w:val="20"/>
        </w:rPr>
        <w:t>em</w:t>
      </w:r>
      <w:r w:rsidR="00597474" w:rsidRPr="004D5BA8">
        <w:rPr>
          <w:rFonts w:ascii="Arial" w:hAnsi="Arial" w:cs="Arial"/>
          <w:sz w:val="20"/>
          <w:szCs w:val="20"/>
        </w:rPr>
        <w:t>onstration script</w:t>
      </w:r>
      <w:r w:rsidR="00EC7213">
        <w:rPr>
          <w:rFonts w:ascii="Arial" w:hAnsi="Arial" w:cs="Arial"/>
          <w:sz w:val="20"/>
          <w:szCs w:val="20"/>
        </w:rPr>
        <w:t>s and</w:t>
      </w:r>
      <w:r w:rsidR="00624F46">
        <w:rPr>
          <w:rFonts w:ascii="Arial" w:hAnsi="Arial" w:cs="Arial"/>
          <w:sz w:val="20"/>
          <w:szCs w:val="20"/>
        </w:rPr>
        <w:t xml:space="preserve"> documented</w:t>
      </w:r>
      <w:r w:rsidR="00597474" w:rsidRPr="004D5BA8">
        <w:rPr>
          <w:rFonts w:ascii="Arial" w:hAnsi="Arial" w:cs="Arial"/>
          <w:sz w:val="20"/>
          <w:szCs w:val="20"/>
        </w:rPr>
        <w:t xml:space="preserve"> code</w:t>
      </w:r>
      <w:r w:rsidR="00DD5BF9">
        <w:rPr>
          <w:rFonts w:ascii="Arial" w:hAnsi="Arial" w:cs="Arial"/>
          <w:sz w:val="20"/>
          <w:szCs w:val="20"/>
        </w:rPr>
        <w:t>.</w:t>
      </w:r>
      <w:r>
        <w:rPr>
          <w:rFonts w:ascii="Arial" w:hAnsi="Arial" w:cs="Arial"/>
          <w:sz w:val="20"/>
          <w:szCs w:val="20"/>
        </w:rPr>
        <w:t xml:space="preserve"> </w:t>
      </w:r>
      <w:r w:rsidR="00DD5BF9">
        <w:rPr>
          <w:rFonts w:ascii="Arial" w:hAnsi="Arial" w:cs="Arial"/>
          <w:sz w:val="20"/>
          <w:szCs w:val="20"/>
        </w:rPr>
        <w:t>Currently, the documentation varies in scope and detail, often reflecting the importance or c</w:t>
      </w:r>
      <w:r w:rsidR="00624F46">
        <w:rPr>
          <w:rFonts w:ascii="Arial" w:hAnsi="Arial" w:cs="Arial"/>
          <w:sz w:val="20"/>
          <w:szCs w:val="20"/>
        </w:rPr>
        <w:t xml:space="preserve">omplexity of the task! Ideally, </w:t>
      </w:r>
      <w:r w:rsidR="00DD5BF9">
        <w:rPr>
          <w:rFonts w:ascii="Arial" w:hAnsi="Arial" w:cs="Arial"/>
          <w:sz w:val="20"/>
          <w:szCs w:val="20"/>
        </w:rPr>
        <w:t xml:space="preserve">each section will address applicable topics including: </w:t>
      </w:r>
      <w:r w:rsidR="001E082A" w:rsidRPr="004D5BA8">
        <w:rPr>
          <w:rFonts w:ascii="Arial" w:hAnsi="Arial" w:cs="Arial"/>
          <w:sz w:val="20"/>
          <w:szCs w:val="20"/>
        </w:rPr>
        <w:t>inputs, outputs, computational strategy,</w:t>
      </w:r>
      <w:r w:rsidR="00DD5BF9">
        <w:rPr>
          <w:rFonts w:ascii="Arial" w:hAnsi="Arial" w:cs="Arial"/>
          <w:sz w:val="20"/>
          <w:szCs w:val="20"/>
        </w:rPr>
        <w:t xml:space="preserve"> </w:t>
      </w:r>
      <w:r w:rsidR="001E082A" w:rsidRPr="004D5BA8">
        <w:rPr>
          <w:rFonts w:ascii="Arial" w:hAnsi="Arial" w:cs="Arial"/>
          <w:sz w:val="20"/>
          <w:szCs w:val="20"/>
        </w:rPr>
        <w:t>profiling and timing, extensions and next steps.</w:t>
      </w:r>
      <w:r w:rsidR="00DD5BF9" w:rsidRPr="00DD5BF9">
        <w:rPr>
          <w:rFonts w:ascii="Arial" w:hAnsi="Arial" w:cs="Arial"/>
          <w:i/>
          <w:sz w:val="20"/>
          <w:szCs w:val="20"/>
        </w:rPr>
        <w:t xml:space="preserve"> </w:t>
      </w:r>
      <w:r w:rsidR="00DD5BF9" w:rsidRPr="00DD5BF9">
        <w:rPr>
          <w:rFonts w:ascii="Arial" w:hAnsi="Arial" w:cs="Arial"/>
          <w:sz w:val="20"/>
          <w:szCs w:val="20"/>
        </w:rPr>
        <w:t>More detailed descriptions of computational architecture, data structures, etc. will be organized in additional sections.</w:t>
      </w:r>
      <w:r w:rsidR="00DD5BF9">
        <w:rPr>
          <w:rFonts w:ascii="Arial" w:hAnsi="Arial" w:cs="Arial"/>
          <w:sz w:val="20"/>
          <w:szCs w:val="20"/>
        </w:rPr>
        <w:t xml:space="preserve"> Other information that we have found useful has been gathered into a series of appendices, listed here:  </w:t>
      </w:r>
    </w:p>
    <w:p w14:paraId="36A25205" w14:textId="77777777" w:rsidR="006D0D6D" w:rsidRPr="006D0D6D" w:rsidRDefault="006D0D6D" w:rsidP="006D0D6D">
      <w:pPr>
        <w:pStyle w:val="ListParagraph"/>
        <w:numPr>
          <w:ilvl w:val="0"/>
          <w:numId w:val="23"/>
        </w:numPr>
        <w:rPr>
          <w:rFonts w:ascii="Arial" w:hAnsi="Arial" w:cs="Arial"/>
          <w:sz w:val="20"/>
          <w:szCs w:val="20"/>
        </w:rPr>
      </w:pPr>
      <w:r w:rsidRPr="006D0D6D">
        <w:rPr>
          <w:rFonts w:ascii="Arial" w:hAnsi="Arial" w:cs="Arial"/>
          <w:sz w:val="20"/>
          <w:szCs w:val="20"/>
        </w:rPr>
        <w:t xml:space="preserve">Profiling </w:t>
      </w:r>
    </w:p>
    <w:p w14:paraId="0C316036" w14:textId="053998F2" w:rsidR="006D0D6D" w:rsidRPr="006D0D6D" w:rsidRDefault="006D0D6D" w:rsidP="006D0D6D">
      <w:pPr>
        <w:pStyle w:val="ListParagraph"/>
        <w:numPr>
          <w:ilvl w:val="0"/>
          <w:numId w:val="23"/>
        </w:numPr>
        <w:rPr>
          <w:rFonts w:ascii="Arial" w:hAnsi="Arial" w:cs="Arial"/>
          <w:sz w:val="20"/>
          <w:szCs w:val="20"/>
        </w:rPr>
      </w:pPr>
      <w:r w:rsidRPr="006D0D6D">
        <w:rPr>
          <w:rFonts w:ascii="Arial" w:hAnsi="Arial" w:cs="Arial"/>
          <w:sz w:val="20"/>
          <w:szCs w:val="20"/>
        </w:rPr>
        <w:t xml:space="preserve">“By-Hand” Installation of R and R packages on Azure HDI Cluster </w:t>
      </w:r>
    </w:p>
    <w:p w14:paraId="5D44BBA7" w14:textId="77777777" w:rsidR="006D0D6D" w:rsidRPr="006D0D6D" w:rsidRDefault="006D0D6D" w:rsidP="006D0D6D">
      <w:pPr>
        <w:pStyle w:val="ListParagraph"/>
        <w:numPr>
          <w:ilvl w:val="0"/>
          <w:numId w:val="23"/>
        </w:numPr>
        <w:rPr>
          <w:rFonts w:ascii="Arial" w:hAnsi="Arial" w:cs="Arial"/>
          <w:sz w:val="20"/>
          <w:szCs w:val="20"/>
        </w:rPr>
      </w:pPr>
      <w:r w:rsidRPr="006D0D6D">
        <w:rPr>
          <w:rFonts w:ascii="Arial" w:hAnsi="Arial" w:cs="Arial"/>
          <w:sz w:val="20"/>
          <w:szCs w:val="20"/>
        </w:rPr>
        <w:t>Adding R Packages to Cluster</w:t>
      </w:r>
    </w:p>
    <w:p w14:paraId="30DFCCD0" w14:textId="77777777" w:rsidR="006D0D6D" w:rsidRPr="006D0D6D" w:rsidRDefault="006D0D6D" w:rsidP="006D0D6D">
      <w:pPr>
        <w:pStyle w:val="ListParagraph"/>
        <w:numPr>
          <w:ilvl w:val="0"/>
          <w:numId w:val="23"/>
        </w:numPr>
        <w:outlineLvl w:val="0"/>
        <w:rPr>
          <w:rFonts w:ascii="Arial" w:hAnsi="Arial" w:cs="Arial"/>
          <w:sz w:val="20"/>
          <w:szCs w:val="20"/>
        </w:rPr>
      </w:pPr>
      <w:r w:rsidRPr="006D0D6D">
        <w:rPr>
          <w:rFonts w:ascii="Arial" w:hAnsi="Arial" w:cs="Arial"/>
          <w:sz w:val="20"/>
          <w:szCs w:val="20"/>
        </w:rPr>
        <w:t xml:space="preserve">Ambari Cluster Monitoring (advanced) </w:t>
      </w:r>
    </w:p>
    <w:p w14:paraId="14C1048F" w14:textId="77777777" w:rsidR="006D0D6D" w:rsidRPr="006D0D6D" w:rsidRDefault="006D0D6D" w:rsidP="006D0D6D">
      <w:pPr>
        <w:pStyle w:val="ListParagraph"/>
        <w:numPr>
          <w:ilvl w:val="0"/>
          <w:numId w:val="23"/>
        </w:numPr>
        <w:rPr>
          <w:rFonts w:ascii="Arial" w:hAnsi="Arial" w:cs="Arial"/>
          <w:sz w:val="20"/>
          <w:szCs w:val="20"/>
        </w:rPr>
      </w:pPr>
      <w:r w:rsidRPr="006D0D6D">
        <w:rPr>
          <w:rFonts w:ascii="Arial" w:hAnsi="Arial" w:cs="Arial"/>
          <w:sz w:val="20"/>
          <w:szCs w:val="20"/>
        </w:rPr>
        <w:t>Azure Storage Account Theory</w:t>
      </w:r>
    </w:p>
    <w:p w14:paraId="4BD88FE1" w14:textId="4F1752F4" w:rsidR="006D0D6D" w:rsidRPr="006D0D6D" w:rsidRDefault="006D0D6D" w:rsidP="006D0D6D">
      <w:pPr>
        <w:pStyle w:val="ListParagraph"/>
        <w:numPr>
          <w:ilvl w:val="0"/>
          <w:numId w:val="23"/>
        </w:numPr>
        <w:rPr>
          <w:rFonts w:ascii="Arial" w:hAnsi="Arial" w:cs="Arial"/>
          <w:sz w:val="20"/>
          <w:szCs w:val="20"/>
        </w:rPr>
      </w:pPr>
      <w:r w:rsidRPr="006D0D6D">
        <w:rPr>
          <w:rFonts w:ascii="Arial" w:hAnsi="Arial" w:cs="Arial"/>
          <w:sz w:val="20"/>
          <w:szCs w:val="20"/>
        </w:rPr>
        <w:t>File transfer</w:t>
      </w:r>
      <w:r w:rsidR="00AA03CE">
        <w:rPr>
          <w:rFonts w:ascii="Arial" w:hAnsi="Arial" w:cs="Arial"/>
          <w:sz w:val="20"/>
          <w:szCs w:val="20"/>
        </w:rPr>
        <w:t>s</w:t>
      </w:r>
      <w:r w:rsidRPr="006D0D6D">
        <w:rPr>
          <w:rFonts w:ascii="Arial" w:hAnsi="Arial" w:cs="Arial"/>
          <w:sz w:val="20"/>
          <w:szCs w:val="20"/>
        </w:rPr>
        <w:t>: FTP Client Cyberduck</w:t>
      </w:r>
    </w:p>
    <w:p w14:paraId="4E1491D7" w14:textId="1A1C69E6" w:rsidR="006D0D6D" w:rsidRDefault="006D0D6D" w:rsidP="006D0D6D">
      <w:pPr>
        <w:pStyle w:val="ListParagraph"/>
        <w:numPr>
          <w:ilvl w:val="0"/>
          <w:numId w:val="23"/>
        </w:numPr>
        <w:rPr>
          <w:rFonts w:ascii="Arial" w:hAnsi="Arial" w:cs="Arial"/>
          <w:sz w:val="20"/>
          <w:szCs w:val="20"/>
        </w:rPr>
      </w:pPr>
      <w:r w:rsidRPr="006D0D6D">
        <w:rPr>
          <w:rFonts w:ascii="Arial" w:hAnsi="Arial" w:cs="Arial"/>
          <w:sz w:val="20"/>
          <w:szCs w:val="20"/>
        </w:rPr>
        <w:t>File transfer: Azure Command-line Interface (ACI)</w:t>
      </w:r>
    </w:p>
    <w:p w14:paraId="0EB6ABB2" w14:textId="10E58789" w:rsidR="00F93E24" w:rsidRPr="00AA03CE" w:rsidRDefault="00F93E24" w:rsidP="006D0D6D">
      <w:pPr>
        <w:pStyle w:val="ListParagraph"/>
        <w:numPr>
          <w:ilvl w:val="0"/>
          <w:numId w:val="23"/>
        </w:numPr>
        <w:rPr>
          <w:rFonts w:ascii="Arial" w:hAnsi="Arial" w:cs="Arial"/>
          <w:sz w:val="20"/>
          <w:szCs w:val="20"/>
        </w:rPr>
      </w:pPr>
      <w:r w:rsidRPr="00AA03CE">
        <w:rPr>
          <w:rFonts w:ascii="Arial" w:hAnsi="Arial" w:cs="Arial"/>
          <w:sz w:val="20"/>
          <w:szCs w:val="20"/>
        </w:rPr>
        <w:t>AZURE Copying files across storage accounts</w:t>
      </w:r>
    </w:p>
    <w:p w14:paraId="5006D2F2" w14:textId="77777777" w:rsidR="001E082A" w:rsidRDefault="001E082A" w:rsidP="00DA3748">
      <w:pPr>
        <w:rPr>
          <w:rFonts w:ascii="Arial" w:hAnsi="Arial" w:cs="Arial"/>
          <w:sz w:val="20"/>
          <w:szCs w:val="20"/>
        </w:rPr>
      </w:pPr>
    </w:p>
    <w:p w14:paraId="6F2FEF18" w14:textId="77777777" w:rsidR="00722853" w:rsidRDefault="00722853" w:rsidP="00DA3748">
      <w:pPr>
        <w:rPr>
          <w:rFonts w:ascii="Arial" w:hAnsi="Arial" w:cs="Arial"/>
          <w:sz w:val="20"/>
          <w:szCs w:val="20"/>
        </w:rPr>
      </w:pPr>
    </w:p>
    <w:p w14:paraId="64074623" w14:textId="129AF1A6" w:rsidR="00722853" w:rsidRPr="007F313A" w:rsidRDefault="00722853" w:rsidP="00722853">
      <w:pPr>
        <w:pBdr>
          <w:top w:val="single" w:sz="4" w:space="1" w:color="auto"/>
          <w:left w:val="single" w:sz="4" w:space="4" w:color="auto"/>
          <w:bottom w:val="single" w:sz="4" w:space="1" w:color="auto"/>
          <w:right w:val="single" w:sz="4" w:space="4" w:color="auto"/>
        </w:pBdr>
        <w:outlineLvl w:val="0"/>
        <w:rPr>
          <w:rFonts w:ascii="Arial" w:hAnsi="Arial" w:cs="Arial"/>
          <w:b/>
          <w:sz w:val="20"/>
          <w:szCs w:val="20"/>
        </w:rPr>
      </w:pPr>
      <w:r>
        <w:rPr>
          <w:rFonts w:ascii="Arial" w:hAnsi="Arial" w:cs="Arial"/>
          <w:b/>
          <w:sz w:val="20"/>
          <w:szCs w:val="20"/>
        </w:rPr>
        <w:t>Section A</w:t>
      </w:r>
      <w:r w:rsidRPr="004D5BA8">
        <w:rPr>
          <w:rFonts w:ascii="Arial" w:hAnsi="Arial" w:cs="Arial"/>
          <w:b/>
          <w:sz w:val="20"/>
          <w:szCs w:val="20"/>
        </w:rPr>
        <w:t xml:space="preserve">: </w:t>
      </w:r>
      <w:r>
        <w:rPr>
          <w:rFonts w:ascii="Arial" w:hAnsi="Arial" w:cs="Arial"/>
          <w:b/>
          <w:sz w:val="20"/>
          <w:szCs w:val="20"/>
        </w:rPr>
        <w:t>Deployment Overview</w:t>
      </w:r>
    </w:p>
    <w:p w14:paraId="1CF45944" w14:textId="77777777" w:rsidR="00722853" w:rsidRDefault="00722853" w:rsidP="00DA3748">
      <w:pPr>
        <w:rPr>
          <w:rFonts w:ascii="Arial" w:hAnsi="Arial" w:cs="Arial"/>
          <w:sz w:val="20"/>
          <w:szCs w:val="20"/>
        </w:rPr>
      </w:pPr>
    </w:p>
    <w:p w14:paraId="2E3A990E" w14:textId="7B5E3CE1" w:rsidR="00722853" w:rsidRPr="00722853" w:rsidRDefault="00722853" w:rsidP="00722853">
      <w:pPr>
        <w:pStyle w:val="ListParagraph"/>
        <w:numPr>
          <w:ilvl w:val="0"/>
          <w:numId w:val="35"/>
        </w:numPr>
        <w:rPr>
          <w:rFonts w:ascii="Arial" w:hAnsi="Arial" w:cs="Arial"/>
          <w:sz w:val="20"/>
          <w:szCs w:val="20"/>
        </w:rPr>
      </w:pPr>
      <w:r w:rsidRPr="00722853">
        <w:rPr>
          <w:rFonts w:ascii="Arial" w:hAnsi="Arial" w:cs="Arial"/>
          <w:sz w:val="20"/>
          <w:szCs w:val="20"/>
        </w:rPr>
        <w:t>The cluster deployment steps occur on different environments: the home cluster and on Azure.</w:t>
      </w:r>
    </w:p>
    <w:p w14:paraId="012F6069" w14:textId="695279F9" w:rsidR="00DD5BF9" w:rsidRPr="00722853" w:rsidRDefault="00DD5BF9" w:rsidP="00722853">
      <w:pPr>
        <w:pStyle w:val="ListParagraph"/>
        <w:numPr>
          <w:ilvl w:val="0"/>
          <w:numId w:val="35"/>
        </w:numPr>
        <w:rPr>
          <w:rFonts w:ascii="Arial" w:hAnsi="Arial" w:cs="Arial"/>
          <w:sz w:val="20"/>
          <w:szCs w:val="20"/>
        </w:rPr>
      </w:pPr>
      <w:r w:rsidRPr="00722853">
        <w:rPr>
          <w:rFonts w:ascii="Arial" w:hAnsi="Arial" w:cs="Arial"/>
          <w:sz w:val="20"/>
          <w:szCs w:val="20"/>
        </w:rPr>
        <w:t>Pay attention to</w:t>
      </w:r>
      <w:r w:rsidR="0032741A" w:rsidRPr="00722853">
        <w:rPr>
          <w:rFonts w:ascii="Arial" w:hAnsi="Arial" w:cs="Arial"/>
          <w:sz w:val="20"/>
          <w:szCs w:val="20"/>
        </w:rPr>
        <w:t xml:space="preserve"> changes in environment (local machine, internet, back to local, ssh'd into the cluster)</w:t>
      </w:r>
    </w:p>
    <w:p w14:paraId="65B98514" w14:textId="0D684020" w:rsidR="0032741A" w:rsidRPr="00722853" w:rsidRDefault="00722853" w:rsidP="00722853">
      <w:pPr>
        <w:pStyle w:val="ListParagraph"/>
        <w:numPr>
          <w:ilvl w:val="0"/>
          <w:numId w:val="35"/>
        </w:numPr>
        <w:rPr>
          <w:rFonts w:ascii="Arial" w:hAnsi="Arial" w:cs="Arial"/>
          <w:sz w:val="20"/>
          <w:szCs w:val="20"/>
        </w:rPr>
      </w:pPr>
      <w:r w:rsidRPr="00722853">
        <w:rPr>
          <w:rFonts w:ascii="Arial" w:hAnsi="Arial" w:cs="Arial"/>
          <w:sz w:val="20"/>
          <w:szCs w:val="20"/>
        </w:rPr>
        <w:t>W</w:t>
      </w:r>
      <w:r w:rsidR="0032741A" w:rsidRPr="00722853">
        <w:rPr>
          <w:rFonts w:ascii="Arial" w:hAnsi="Arial" w:cs="Arial"/>
          <w:sz w:val="20"/>
          <w:szCs w:val="20"/>
        </w:rPr>
        <w:t xml:space="preserve">hen using this text, do a </w:t>
      </w:r>
      <w:r w:rsidR="00FD3011" w:rsidRPr="00722853">
        <w:rPr>
          <w:rFonts w:ascii="Arial" w:hAnsi="Arial" w:cs="Arial"/>
          <w:sz w:val="20"/>
          <w:szCs w:val="20"/>
        </w:rPr>
        <w:t xml:space="preserve">(carefuly) </w:t>
      </w:r>
      <w:r w:rsidR="0032741A" w:rsidRPr="00722853">
        <w:rPr>
          <w:rFonts w:ascii="Arial" w:hAnsi="Arial" w:cs="Arial"/>
          <w:sz w:val="20"/>
          <w:szCs w:val="20"/>
        </w:rPr>
        <w:t>search and replace for these two values, which you'll set at cluster deployment time:</w:t>
      </w:r>
    </w:p>
    <w:p w14:paraId="1933417C" w14:textId="77777777" w:rsidR="0032741A" w:rsidRPr="004D5BA8" w:rsidRDefault="0032741A" w:rsidP="0032741A">
      <w:pPr>
        <w:pStyle w:val="ListParagraph"/>
        <w:numPr>
          <w:ilvl w:val="3"/>
          <w:numId w:val="2"/>
        </w:numPr>
        <w:rPr>
          <w:rFonts w:ascii="Arial" w:hAnsi="Arial" w:cs="Arial"/>
          <w:sz w:val="20"/>
          <w:szCs w:val="20"/>
        </w:rPr>
      </w:pPr>
      <w:r w:rsidRPr="004D5BA8">
        <w:rPr>
          <w:rFonts w:ascii="Arial" w:hAnsi="Arial" w:cs="Arial"/>
          <w:sz w:val="20"/>
          <w:szCs w:val="20"/>
        </w:rPr>
        <w:t>-&lt;cluster_name&gt;</w:t>
      </w:r>
    </w:p>
    <w:p w14:paraId="1E779B66" w14:textId="522C3BD0" w:rsidR="0032741A" w:rsidRPr="00BD249C" w:rsidRDefault="0032741A" w:rsidP="00DA3748">
      <w:pPr>
        <w:pStyle w:val="ListParagraph"/>
        <w:numPr>
          <w:ilvl w:val="3"/>
          <w:numId w:val="2"/>
        </w:numPr>
        <w:rPr>
          <w:rFonts w:ascii="Arial" w:hAnsi="Arial" w:cs="Arial"/>
          <w:sz w:val="20"/>
          <w:szCs w:val="20"/>
        </w:rPr>
      </w:pPr>
      <w:r w:rsidRPr="004D5BA8">
        <w:rPr>
          <w:rFonts w:ascii="Arial" w:hAnsi="Arial" w:cs="Arial"/>
          <w:sz w:val="20"/>
          <w:szCs w:val="20"/>
        </w:rPr>
        <w:t>-&lt;cluster_password&gt;</w:t>
      </w:r>
    </w:p>
    <w:p w14:paraId="3BC38F93" w14:textId="77777777" w:rsidR="00813513" w:rsidRDefault="00813513" w:rsidP="00DA3748">
      <w:pPr>
        <w:rPr>
          <w:rFonts w:ascii="Arial" w:hAnsi="Arial" w:cs="Arial"/>
          <w:sz w:val="20"/>
          <w:szCs w:val="20"/>
        </w:rPr>
      </w:pPr>
    </w:p>
    <w:p w14:paraId="1F5D9B65" w14:textId="36B1AA22" w:rsidR="00722853" w:rsidRDefault="00722853" w:rsidP="00DA3748">
      <w:pPr>
        <w:rPr>
          <w:rFonts w:ascii="Arial" w:hAnsi="Arial" w:cs="Arial"/>
          <w:sz w:val="20"/>
          <w:szCs w:val="20"/>
        </w:rPr>
      </w:pPr>
      <w:r>
        <w:rPr>
          <w:rFonts w:ascii="Arial" w:hAnsi="Arial" w:cs="Arial"/>
          <w:sz w:val="20"/>
          <w:szCs w:val="20"/>
        </w:rPr>
        <w:t xml:space="preserve">The first initialization steps are only necessary </w:t>
      </w:r>
      <w:r w:rsidR="00BC1580">
        <w:rPr>
          <w:rFonts w:ascii="Arial" w:hAnsi="Arial" w:cs="Arial"/>
          <w:sz w:val="20"/>
          <w:szCs w:val="20"/>
        </w:rPr>
        <w:t xml:space="preserve">when starting from “scratch”. These steps will persist across jobs. </w:t>
      </w:r>
    </w:p>
    <w:p w14:paraId="7AB30852" w14:textId="77777777" w:rsidR="00722853" w:rsidRDefault="00722853" w:rsidP="00DA3748">
      <w:pPr>
        <w:rPr>
          <w:rFonts w:ascii="Arial" w:hAnsi="Arial" w:cs="Arial"/>
          <w:sz w:val="20"/>
          <w:szCs w:val="20"/>
        </w:rPr>
      </w:pPr>
    </w:p>
    <w:p w14:paraId="651F3EA4" w14:textId="77777777" w:rsidR="00722853" w:rsidRDefault="00722853" w:rsidP="00DA3748">
      <w:pPr>
        <w:rPr>
          <w:rFonts w:ascii="Arial" w:hAnsi="Arial" w:cs="Arial"/>
          <w:sz w:val="20"/>
          <w:szCs w:val="20"/>
        </w:rPr>
      </w:pPr>
    </w:p>
    <w:p w14:paraId="5867DF41" w14:textId="35767D80" w:rsidR="00813513" w:rsidRPr="007F313A" w:rsidRDefault="00C07144" w:rsidP="007F313A">
      <w:pPr>
        <w:pBdr>
          <w:top w:val="single" w:sz="4" w:space="1" w:color="auto"/>
          <w:left w:val="single" w:sz="4" w:space="4" w:color="auto"/>
          <w:bottom w:val="single" w:sz="4" w:space="1" w:color="auto"/>
          <w:right w:val="single" w:sz="4" w:space="4" w:color="auto"/>
        </w:pBdr>
        <w:outlineLvl w:val="0"/>
        <w:rPr>
          <w:rFonts w:ascii="Arial" w:hAnsi="Arial" w:cs="Arial"/>
          <w:b/>
          <w:sz w:val="20"/>
          <w:szCs w:val="20"/>
        </w:rPr>
      </w:pPr>
      <w:r>
        <w:rPr>
          <w:rFonts w:ascii="Arial" w:hAnsi="Arial" w:cs="Arial"/>
          <w:b/>
          <w:sz w:val="20"/>
          <w:szCs w:val="20"/>
        </w:rPr>
        <w:t>Section A1</w:t>
      </w:r>
      <w:r w:rsidR="00813513" w:rsidRPr="004D5BA8">
        <w:rPr>
          <w:rFonts w:ascii="Arial" w:hAnsi="Arial" w:cs="Arial"/>
          <w:b/>
          <w:sz w:val="20"/>
          <w:szCs w:val="20"/>
        </w:rPr>
        <w:t xml:space="preserve">: </w:t>
      </w:r>
      <w:r w:rsidR="00E55FC9">
        <w:rPr>
          <w:rFonts w:ascii="Arial" w:hAnsi="Arial" w:cs="Arial"/>
          <w:b/>
          <w:sz w:val="20"/>
          <w:szCs w:val="20"/>
        </w:rPr>
        <w:t>Azure Initializations</w:t>
      </w:r>
      <w:r w:rsidR="00FD3011">
        <w:rPr>
          <w:rFonts w:ascii="Arial" w:hAnsi="Arial" w:cs="Arial"/>
          <w:b/>
          <w:sz w:val="20"/>
          <w:szCs w:val="20"/>
        </w:rPr>
        <w:t xml:space="preserve"> (</w:t>
      </w:r>
      <w:r w:rsidR="009E091E">
        <w:rPr>
          <w:rFonts w:ascii="Arial" w:hAnsi="Arial" w:cs="Arial"/>
          <w:b/>
          <w:sz w:val="20"/>
          <w:szCs w:val="20"/>
        </w:rPr>
        <w:t xml:space="preserve">Azure </w:t>
      </w:r>
      <w:r w:rsidR="00FD3011">
        <w:rPr>
          <w:rFonts w:ascii="Arial" w:hAnsi="Arial" w:cs="Arial"/>
          <w:b/>
          <w:sz w:val="20"/>
          <w:szCs w:val="20"/>
        </w:rPr>
        <w:t>one time only)</w:t>
      </w:r>
    </w:p>
    <w:p w14:paraId="1919A157" w14:textId="08CCA2C4" w:rsidR="007F313A" w:rsidRPr="007F313A" w:rsidRDefault="007F313A" w:rsidP="00DA3748">
      <w:pPr>
        <w:rPr>
          <w:rFonts w:ascii="Arial" w:hAnsi="Arial" w:cs="Arial"/>
          <w:sz w:val="20"/>
          <w:szCs w:val="20"/>
        </w:rPr>
      </w:pPr>
      <w:r w:rsidRPr="007F313A">
        <w:rPr>
          <w:rFonts w:ascii="Arial" w:hAnsi="Arial" w:cs="Arial"/>
          <w:sz w:val="20"/>
          <w:szCs w:val="20"/>
        </w:rPr>
        <w:t xml:space="preserve">These steps are needed to set up a new project or move between Azure regions. </w:t>
      </w:r>
    </w:p>
    <w:p w14:paraId="074F506A" w14:textId="77777777" w:rsidR="007F313A" w:rsidRDefault="007F313A" w:rsidP="00DA3748">
      <w:pPr>
        <w:rPr>
          <w:rFonts w:ascii="Arial" w:hAnsi="Arial" w:cs="Arial"/>
          <w:b/>
          <w:sz w:val="20"/>
          <w:szCs w:val="20"/>
          <w:u w:val="single"/>
        </w:rPr>
      </w:pPr>
    </w:p>
    <w:p w14:paraId="311BF557" w14:textId="77777777" w:rsidR="007F313A" w:rsidRPr="004D5BA8" w:rsidRDefault="007F313A" w:rsidP="007F313A">
      <w:pPr>
        <w:pStyle w:val="ListParagraph"/>
        <w:numPr>
          <w:ilvl w:val="0"/>
          <w:numId w:val="3"/>
        </w:numPr>
        <w:ind w:left="720"/>
        <w:rPr>
          <w:rFonts w:ascii="Arial" w:hAnsi="Arial" w:cs="Arial"/>
          <w:sz w:val="20"/>
          <w:szCs w:val="20"/>
        </w:rPr>
      </w:pPr>
      <w:r w:rsidRPr="004D5BA8">
        <w:rPr>
          <w:rFonts w:ascii="Arial" w:hAnsi="Arial" w:cs="Arial"/>
          <w:sz w:val="20"/>
          <w:szCs w:val="20"/>
        </w:rPr>
        <w:t>Sign in at portal.azure.com</w:t>
      </w:r>
    </w:p>
    <w:p w14:paraId="189FDCF4" w14:textId="77777777" w:rsidR="007F313A" w:rsidRPr="004D5BA8" w:rsidRDefault="007F313A" w:rsidP="007F313A">
      <w:pPr>
        <w:pStyle w:val="ListParagraph"/>
        <w:rPr>
          <w:rFonts w:ascii="Arial" w:hAnsi="Arial" w:cs="Arial"/>
          <w:sz w:val="20"/>
          <w:szCs w:val="20"/>
        </w:rPr>
      </w:pPr>
    </w:p>
    <w:p w14:paraId="47EC4805" w14:textId="77777777" w:rsidR="007F313A" w:rsidRPr="004D5BA8" w:rsidRDefault="007F313A" w:rsidP="007F313A">
      <w:pPr>
        <w:pStyle w:val="ListParagraph"/>
        <w:numPr>
          <w:ilvl w:val="0"/>
          <w:numId w:val="3"/>
        </w:numPr>
        <w:ind w:left="720"/>
        <w:rPr>
          <w:rFonts w:ascii="Arial" w:hAnsi="Arial" w:cs="Arial"/>
          <w:sz w:val="20"/>
          <w:szCs w:val="20"/>
        </w:rPr>
      </w:pPr>
      <w:r w:rsidRPr="004D5BA8">
        <w:rPr>
          <w:rFonts w:ascii="Arial" w:hAnsi="Arial" w:cs="Arial"/>
          <w:sz w:val="20"/>
          <w:szCs w:val="20"/>
        </w:rPr>
        <w:t>Create "Resource Group"</w:t>
      </w:r>
    </w:p>
    <w:p w14:paraId="4E93B751" w14:textId="77777777" w:rsidR="007F313A" w:rsidRPr="004D5BA8" w:rsidRDefault="007F313A" w:rsidP="007F313A">
      <w:pPr>
        <w:ind w:left="360"/>
        <w:rPr>
          <w:rFonts w:ascii="Arial" w:hAnsi="Arial" w:cs="Arial"/>
          <w:sz w:val="20"/>
          <w:szCs w:val="20"/>
        </w:rPr>
      </w:pPr>
      <w:r w:rsidRPr="004D5BA8">
        <w:rPr>
          <w:rFonts w:ascii="Arial" w:hAnsi="Arial" w:cs="Arial"/>
          <w:sz w:val="20"/>
          <w:szCs w:val="20"/>
        </w:rPr>
        <w:t xml:space="preserve">You will need to select one when creating storage account. The resource group persists, so it only needs to be created initially or when changing regions. </w:t>
      </w:r>
    </w:p>
    <w:p w14:paraId="13EC6D8E" w14:textId="77777777" w:rsidR="007F313A" w:rsidRPr="004D5BA8" w:rsidRDefault="007F313A" w:rsidP="007F313A">
      <w:pPr>
        <w:pStyle w:val="ListParagraph"/>
        <w:rPr>
          <w:rFonts w:ascii="Arial" w:hAnsi="Arial" w:cs="Arial"/>
          <w:sz w:val="20"/>
          <w:szCs w:val="20"/>
        </w:rPr>
      </w:pPr>
    </w:p>
    <w:p w14:paraId="70338CDE" w14:textId="77777777" w:rsidR="007F313A" w:rsidRPr="004D5BA8" w:rsidRDefault="007F313A" w:rsidP="007F313A">
      <w:pPr>
        <w:pStyle w:val="ListParagraph"/>
        <w:numPr>
          <w:ilvl w:val="0"/>
          <w:numId w:val="3"/>
        </w:numPr>
        <w:ind w:left="720"/>
        <w:rPr>
          <w:rFonts w:ascii="Arial" w:hAnsi="Arial" w:cs="Arial"/>
          <w:sz w:val="20"/>
          <w:szCs w:val="20"/>
        </w:rPr>
      </w:pPr>
      <w:r w:rsidRPr="004D5BA8">
        <w:rPr>
          <w:rFonts w:ascii="Arial" w:hAnsi="Arial" w:cs="Arial"/>
          <w:sz w:val="20"/>
          <w:szCs w:val="20"/>
        </w:rPr>
        <w:t>Create Storage Account</w:t>
      </w:r>
    </w:p>
    <w:p w14:paraId="04B007E7" w14:textId="77777777" w:rsidR="007F313A" w:rsidRPr="004D5BA8" w:rsidRDefault="007F313A" w:rsidP="007F313A">
      <w:pPr>
        <w:ind w:left="360"/>
        <w:rPr>
          <w:rFonts w:ascii="Arial" w:hAnsi="Arial" w:cs="Arial"/>
          <w:sz w:val="20"/>
          <w:szCs w:val="20"/>
        </w:rPr>
      </w:pPr>
      <w:r w:rsidRPr="004D5BA8">
        <w:rPr>
          <w:rFonts w:ascii="Arial" w:hAnsi="Arial" w:cs="Arial"/>
          <w:sz w:val="20"/>
          <w:szCs w:val="20"/>
        </w:rPr>
        <w:t>In theory this only needs to be done once since the BLOB storage will persist (See Appendix on Azure Storage for more information about BLOB storage)</w:t>
      </w:r>
    </w:p>
    <w:p w14:paraId="702BE814" w14:textId="77777777" w:rsidR="007F313A" w:rsidRPr="004D5BA8" w:rsidRDefault="007F313A" w:rsidP="007F313A">
      <w:pPr>
        <w:ind w:left="1080"/>
        <w:rPr>
          <w:rFonts w:ascii="Arial" w:hAnsi="Arial" w:cs="Arial"/>
          <w:sz w:val="20"/>
          <w:szCs w:val="20"/>
        </w:rPr>
      </w:pPr>
      <w:r w:rsidRPr="004D5BA8">
        <w:rPr>
          <w:rFonts w:ascii="Arial" w:hAnsi="Arial" w:cs="Arial"/>
          <w:sz w:val="20"/>
          <w:szCs w:val="20"/>
        </w:rPr>
        <w:t xml:space="preserve">portal.azure.com menu path is: New &gt; Data + Storage &gt; Storage Account </w:t>
      </w:r>
    </w:p>
    <w:p w14:paraId="5F734C30" w14:textId="5D547F37" w:rsidR="007F313A" w:rsidRPr="004D5BA8" w:rsidRDefault="007F313A" w:rsidP="007F313A">
      <w:pPr>
        <w:ind w:left="1080"/>
        <w:rPr>
          <w:rFonts w:ascii="Arial" w:hAnsi="Arial" w:cs="Arial"/>
          <w:sz w:val="20"/>
          <w:szCs w:val="20"/>
        </w:rPr>
      </w:pPr>
      <w:r w:rsidRPr="004D5BA8">
        <w:rPr>
          <w:rFonts w:ascii="Arial" w:hAnsi="Arial" w:cs="Arial"/>
          <w:sz w:val="20"/>
          <w:szCs w:val="20"/>
        </w:rPr>
        <w:t>*URL = Name of the storage BLOB (e.g. "ebirddata" or "stemdata"</w:t>
      </w:r>
      <w:r w:rsidR="003F6154">
        <w:rPr>
          <w:rFonts w:ascii="Arial" w:hAnsi="Arial" w:cs="Arial"/>
          <w:sz w:val="20"/>
          <w:szCs w:val="20"/>
        </w:rPr>
        <w:t xml:space="preserve"> or ”sd2”</w:t>
      </w:r>
      <w:r w:rsidRPr="004D5BA8">
        <w:rPr>
          <w:rFonts w:ascii="Arial" w:hAnsi="Arial" w:cs="Arial"/>
          <w:sz w:val="20"/>
          <w:szCs w:val="20"/>
        </w:rPr>
        <w:t>)</w:t>
      </w:r>
    </w:p>
    <w:p w14:paraId="653EB044" w14:textId="77777777" w:rsidR="007F313A" w:rsidRPr="004D5BA8" w:rsidRDefault="007F313A" w:rsidP="007F313A">
      <w:pPr>
        <w:ind w:left="1080"/>
        <w:outlineLvl w:val="0"/>
        <w:rPr>
          <w:rFonts w:ascii="Arial" w:hAnsi="Arial" w:cs="Arial"/>
          <w:sz w:val="20"/>
          <w:szCs w:val="20"/>
        </w:rPr>
      </w:pPr>
      <w:r w:rsidRPr="004D5BA8">
        <w:rPr>
          <w:rFonts w:ascii="Arial" w:hAnsi="Arial" w:cs="Arial"/>
          <w:sz w:val="20"/>
          <w:szCs w:val="20"/>
        </w:rPr>
        <w:t>*Location - must match HDIsight cluster locations</w:t>
      </w:r>
    </w:p>
    <w:p w14:paraId="30FD10F2" w14:textId="77777777" w:rsidR="007F313A" w:rsidRPr="004D5BA8" w:rsidRDefault="007F313A" w:rsidP="007F313A">
      <w:pPr>
        <w:ind w:left="1080"/>
        <w:rPr>
          <w:rFonts w:ascii="Arial" w:hAnsi="Arial" w:cs="Arial"/>
          <w:sz w:val="20"/>
          <w:szCs w:val="20"/>
        </w:rPr>
      </w:pPr>
      <w:r w:rsidRPr="004D5BA8">
        <w:rPr>
          <w:rFonts w:ascii="Arial" w:hAnsi="Arial" w:cs="Arial"/>
          <w:sz w:val="20"/>
          <w:szCs w:val="20"/>
        </w:rPr>
        <w:t xml:space="preserve">*Replication - Locally Redundant </w:t>
      </w:r>
    </w:p>
    <w:p w14:paraId="777FF17F" w14:textId="77777777" w:rsidR="007F313A" w:rsidRDefault="007F313A" w:rsidP="007F313A">
      <w:pPr>
        <w:ind w:left="360"/>
        <w:rPr>
          <w:rFonts w:ascii="Arial" w:hAnsi="Arial" w:cs="Arial"/>
          <w:sz w:val="20"/>
          <w:szCs w:val="20"/>
        </w:rPr>
      </w:pPr>
      <w:r w:rsidRPr="004D5BA8">
        <w:rPr>
          <w:rFonts w:ascii="Arial" w:hAnsi="Arial" w:cs="Arial"/>
          <w:sz w:val="20"/>
          <w:szCs w:val="20"/>
        </w:rPr>
        <w:t xml:space="preserve">After the storage account is set up, its a good idea to get a copy of the primary access key to make it easier to interact with the BLOB. </w:t>
      </w:r>
    </w:p>
    <w:p w14:paraId="25FB382F" w14:textId="73078628" w:rsidR="00E55FC9" w:rsidRDefault="00E55FC9" w:rsidP="00E55FC9">
      <w:pPr>
        <w:rPr>
          <w:rFonts w:ascii="Arial" w:hAnsi="Arial" w:cs="Arial"/>
          <w:sz w:val="20"/>
          <w:szCs w:val="20"/>
        </w:rPr>
      </w:pPr>
    </w:p>
    <w:p w14:paraId="6545D377" w14:textId="286567A9" w:rsidR="00E55FC9" w:rsidRPr="00E55FC9" w:rsidRDefault="00FD3011" w:rsidP="00E55FC9">
      <w:pPr>
        <w:pStyle w:val="ListParagraph"/>
        <w:numPr>
          <w:ilvl w:val="0"/>
          <w:numId w:val="3"/>
        </w:numPr>
        <w:ind w:left="720"/>
        <w:rPr>
          <w:rFonts w:ascii="Arial" w:hAnsi="Arial" w:cs="Arial"/>
          <w:sz w:val="20"/>
          <w:szCs w:val="20"/>
        </w:rPr>
      </w:pPr>
      <w:r>
        <w:rPr>
          <w:rFonts w:ascii="Arial" w:hAnsi="Arial" w:cs="Arial"/>
          <w:sz w:val="20"/>
          <w:szCs w:val="20"/>
        </w:rPr>
        <w:t xml:space="preserve">Create “scripts” </w:t>
      </w:r>
      <w:r w:rsidR="00E55FC9">
        <w:rPr>
          <w:rFonts w:ascii="Arial" w:hAnsi="Arial" w:cs="Arial"/>
          <w:sz w:val="20"/>
          <w:szCs w:val="20"/>
        </w:rPr>
        <w:t>and “runs” container</w:t>
      </w:r>
    </w:p>
    <w:p w14:paraId="4D8D64F1" w14:textId="634FB446" w:rsidR="007F313A" w:rsidRPr="006978E6" w:rsidRDefault="00E55FC9" w:rsidP="00FD6500">
      <w:pPr>
        <w:ind w:left="720"/>
        <w:rPr>
          <w:rFonts w:ascii="Arial" w:hAnsi="Arial" w:cs="Arial"/>
          <w:sz w:val="20"/>
          <w:szCs w:val="20"/>
        </w:rPr>
      </w:pPr>
      <w:r w:rsidRPr="006978E6">
        <w:rPr>
          <w:rFonts w:ascii="Arial" w:hAnsi="Arial" w:cs="Arial"/>
          <w:sz w:val="20"/>
          <w:szCs w:val="20"/>
        </w:rPr>
        <w:t>I believe this can be done in the portal UI. Check this!</w:t>
      </w:r>
      <w:r w:rsidR="00FD6500" w:rsidRPr="006978E6">
        <w:rPr>
          <w:rFonts w:ascii="Arial" w:hAnsi="Arial" w:cs="Arial"/>
          <w:sz w:val="20"/>
          <w:szCs w:val="20"/>
        </w:rPr>
        <w:t xml:space="preserve"> Note, it may be </w:t>
      </w:r>
      <w:r w:rsidR="00FD6500" w:rsidRPr="006978E6">
        <w:rPr>
          <w:rFonts w:ascii="Arial" w:hAnsi="Arial" w:cs="Arial"/>
          <w:i/>
          <w:sz w:val="20"/>
          <w:szCs w:val="20"/>
        </w:rPr>
        <w:t>necessary</w:t>
      </w:r>
      <w:r w:rsidR="00FD6500" w:rsidRPr="006978E6">
        <w:rPr>
          <w:rFonts w:ascii="Arial" w:hAnsi="Arial" w:cs="Arial"/>
          <w:sz w:val="20"/>
          <w:szCs w:val="20"/>
        </w:rPr>
        <w:t xml:space="preserve"> </w:t>
      </w:r>
      <w:r w:rsidR="007F313A" w:rsidRPr="006978E6">
        <w:rPr>
          <w:rFonts w:ascii="Arial" w:hAnsi="Arial" w:cs="Arial"/>
          <w:sz w:val="20"/>
          <w:szCs w:val="20"/>
        </w:rPr>
        <w:t>to create an initial container</w:t>
      </w:r>
      <w:r w:rsidRPr="006978E6">
        <w:rPr>
          <w:rFonts w:ascii="Arial" w:hAnsi="Arial" w:cs="Arial"/>
          <w:sz w:val="20"/>
          <w:szCs w:val="20"/>
        </w:rPr>
        <w:t xml:space="preserve"> on Web UI. </w:t>
      </w:r>
      <w:r w:rsidR="007F313A" w:rsidRPr="006978E6">
        <w:rPr>
          <w:rFonts w:ascii="Arial" w:hAnsi="Arial" w:cs="Arial"/>
          <w:sz w:val="20"/>
          <w:szCs w:val="20"/>
        </w:rPr>
        <w:t xml:space="preserve"> My current experience is that without any containers, the CLI and CyberDuck can not interact with the storage account - i.e. can not create containers or upload information.</w:t>
      </w:r>
      <w:r w:rsidR="00FD6500" w:rsidRPr="006978E6">
        <w:rPr>
          <w:rFonts w:ascii="Arial" w:hAnsi="Arial" w:cs="Arial"/>
          <w:sz w:val="20"/>
          <w:szCs w:val="20"/>
        </w:rPr>
        <w:t xml:space="preserve"> I need to verify this.</w:t>
      </w:r>
      <w:r w:rsidR="007F313A" w:rsidRPr="006978E6">
        <w:rPr>
          <w:rFonts w:ascii="Arial" w:hAnsi="Arial" w:cs="Arial"/>
          <w:sz w:val="20"/>
          <w:szCs w:val="20"/>
        </w:rPr>
        <w:t xml:space="preserve"> </w:t>
      </w:r>
    </w:p>
    <w:p w14:paraId="767E46A8" w14:textId="77777777" w:rsidR="00813513" w:rsidRPr="006978E6" w:rsidRDefault="00813513" w:rsidP="00E55FC9">
      <w:pPr>
        <w:ind w:left="360"/>
        <w:rPr>
          <w:rFonts w:ascii="Arial" w:hAnsi="Arial" w:cs="Arial"/>
          <w:sz w:val="20"/>
          <w:szCs w:val="20"/>
        </w:rPr>
      </w:pPr>
    </w:p>
    <w:p w14:paraId="09E9DBA1" w14:textId="4B8B0FE0" w:rsidR="00E55FC9" w:rsidRDefault="00E55FC9" w:rsidP="00E55FC9">
      <w:pPr>
        <w:pStyle w:val="ListParagraph"/>
        <w:numPr>
          <w:ilvl w:val="0"/>
          <w:numId w:val="3"/>
        </w:numPr>
        <w:ind w:left="720"/>
        <w:rPr>
          <w:rFonts w:ascii="Arial" w:hAnsi="Arial" w:cs="Arial"/>
          <w:sz w:val="20"/>
          <w:szCs w:val="20"/>
        </w:rPr>
      </w:pPr>
      <w:r w:rsidRPr="00944B73">
        <w:rPr>
          <w:rFonts w:ascii="Arial" w:hAnsi="Arial" w:cs="Arial"/>
          <w:sz w:val="20"/>
          <w:szCs w:val="20"/>
        </w:rPr>
        <w:t>Upload the "ebird-action-script.sh" to the “scripts” container</w:t>
      </w:r>
      <w:r w:rsidR="00944B73">
        <w:rPr>
          <w:rFonts w:ascii="Arial" w:hAnsi="Arial" w:cs="Arial"/>
          <w:sz w:val="20"/>
          <w:szCs w:val="20"/>
        </w:rPr>
        <w:t>.</w:t>
      </w:r>
      <w:r w:rsidRPr="00944B73">
        <w:rPr>
          <w:rFonts w:ascii="Arial" w:hAnsi="Arial" w:cs="Arial"/>
          <w:sz w:val="20"/>
          <w:szCs w:val="20"/>
        </w:rPr>
        <w:t xml:space="preserve"> This action script will be used to install R and the R packages on the cluster. </w:t>
      </w:r>
      <w:r w:rsidR="00944B73">
        <w:rPr>
          <w:rFonts w:ascii="Arial" w:hAnsi="Arial" w:cs="Arial"/>
          <w:sz w:val="20"/>
          <w:szCs w:val="20"/>
        </w:rPr>
        <w:t xml:space="preserve"> It was stable but in mid October 2015, during the penning of this document, these failed. A fix is being developed.</w:t>
      </w:r>
    </w:p>
    <w:p w14:paraId="17EF60CE" w14:textId="77777777" w:rsidR="00722853" w:rsidRPr="00944B73" w:rsidRDefault="00722853" w:rsidP="00722853">
      <w:pPr>
        <w:pStyle w:val="ListParagraph"/>
        <w:rPr>
          <w:rFonts w:ascii="Arial" w:hAnsi="Arial" w:cs="Arial"/>
          <w:sz w:val="20"/>
          <w:szCs w:val="20"/>
        </w:rPr>
      </w:pPr>
    </w:p>
    <w:p w14:paraId="144B4D94" w14:textId="166E189C" w:rsidR="00722853" w:rsidRPr="00722853" w:rsidRDefault="00722853" w:rsidP="00722853">
      <w:pPr>
        <w:pStyle w:val="ListParagraph"/>
        <w:pBdr>
          <w:top w:val="single" w:sz="4" w:space="1" w:color="auto"/>
          <w:left w:val="single" w:sz="4" w:space="4" w:color="auto"/>
          <w:bottom w:val="single" w:sz="4" w:space="1" w:color="auto"/>
          <w:right w:val="single" w:sz="4" w:space="4" w:color="auto"/>
        </w:pBdr>
        <w:ind w:left="0"/>
        <w:outlineLvl w:val="0"/>
        <w:rPr>
          <w:rFonts w:ascii="Arial" w:hAnsi="Arial" w:cs="Arial"/>
          <w:b/>
          <w:sz w:val="20"/>
          <w:szCs w:val="20"/>
        </w:rPr>
      </w:pPr>
      <w:r w:rsidRPr="00722853">
        <w:rPr>
          <w:rFonts w:ascii="Arial" w:hAnsi="Arial" w:cs="Arial"/>
          <w:b/>
          <w:sz w:val="20"/>
          <w:szCs w:val="20"/>
        </w:rPr>
        <w:t>Section A1</w:t>
      </w:r>
      <w:r>
        <w:rPr>
          <w:rFonts w:ascii="Arial" w:hAnsi="Arial" w:cs="Arial"/>
          <w:b/>
          <w:sz w:val="20"/>
          <w:szCs w:val="20"/>
        </w:rPr>
        <w:t>.5</w:t>
      </w:r>
      <w:r w:rsidRPr="00722853">
        <w:rPr>
          <w:rFonts w:ascii="Arial" w:hAnsi="Arial" w:cs="Arial"/>
          <w:b/>
          <w:sz w:val="20"/>
          <w:szCs w:val="20"/>
        </w:rPr>
        <w:t xml:space="preserve">: </w:t>
      </w:r>
      <w:r>
        <w:rPr>
          <w:rFonts w:ascii="Arial" w:hAnsi="Arial" w:cs="Arial"/>
          <w:b/>
          <w:sz w:val="20"/>
          <w:szCs w:val="20"/>
        </w:rPr>
        <w:t>Prepare R libraries for Azure Script Installation</w:t>
      </w:r>
    </w:p>
    <w:p w14:paraId="609F1C4F" w14:textId="495E8A6B" w:rsidR="00722853" w:rsidRPr="00722853" w:rsidRDefault="00722853" w:rsidP="0018515D">
      <w:pPr>
        <w:ind w:left="720"/>
        <w:rPr>
          <w:rFonts w:ascii="Arial" w:hAnsi="Arial" w:cs="Arial"/>
          <w:sz w:val="20"/>
          <w:szCs w:val="20"/>
        </w:rPr>
      </w:pPr>
      <w:r w:rsidRPr="00722853">
        <w:rPr>
          <w:rFonts w:ascii="Arial" w:hAnsi="Arial" w:cs="Arial"/>
          <w:sz w:val="20"/>
          <w:szCs w:val="20"/>
        </w:rPr>
        <w:t xml:space="preserve">Begin by running the Azure script when spinning up a small cluster.  </w:t>
      </w:r>
      <w:r>
        <w:rPr>
          <w:rFonts w:ascii="Arial" w:hAnsi="Arial" w:cs="Arial"/>
          <w:sz w:val="20"/>
          <w:szCs w:val="20"/>
        </w:rPr>
        <w:t>It is not completely necessary to run the script when spinning up the cluster,</w:t>
      </w:r>
      <w:r w:rsidRPr="00722853">
        <w:rPr>
          <w:rFonts w:ascii="Arial" w:hAnsi="Arial" w:cs="Arial"/>
          <w:sz w:val="20"/>
          <w:szCs w:val="20"/>
        </w:rPr>
        <w:t xml:space="preserve"> but it’s a starting point!</w:t>
      </w:r>
      <w:r>
        <w:rPr>
          <w:rFonts w:ascii="Arial" w:hAnsi="Arial" w:cs="Arial"/>
          <w:sz w:val="20"/>
          <w:szCs w:val="20"/>
        </w:rPr>
        <w:t xml:space="preserve"> The point is that the libraries need to be compiled on the same machines as the large cluster. </w:t>
      </w:r>
    </w:p>
    <w:p w14:paraId="530DFD81" w14:textId="77777777" w:rsidR="00722853" w:rsidRPr="00722853" w:rsidRDefault="00722853" w:rsidP="0018515D">
      <w:pPr>
        <w:ind w:left="720"/>
        <w:rPr>
          <w:rFonts w:ascii="Arial" w:hAnsi="Arial" w:cs="Arial"/>
          <w:sz w:val="20"/>
          <w:szCs w:val="20"/>
        </w:rPr>
      </w:pPr>
    </w:p>
    <w:p w14:paraId="5AC332E6" w14:textId="5F5F4D4E" w:rsidR="00722853" w:rsidRPr="00722853" w:rsidRDefault="00722853" w:rsidP="0018515D">
      <w:pPr>
        <w:ind w:left="720"/>
        <w:rPr>
          <w:rFonts w:ascii="Arial" w:hAnsi="Arial" w:cs="Arial"/>
          <w:sz w:val="20"/>
          <w:szCs w:val="20"/>
        </w:rPr>
      </w:pPr>
      <w:r w:rsidRPr="00722853">
        <w:rPr>
          <w:rFonts w:ascii="Arial" w:hAnsi="Arial" w:cs="Arial"/>
          <w:sz w:val="20"/>
          <w:szCs w:val="20"/>
        </w:rPr>
        <w:t xml:space="preserve">Get onto a small cluster to Prepare the R Libraries  </w:t>
      </w:r>
    </w:p>
    <w:p w14:paraId="0D84971F"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mkdir R_Libs</w:t>
      </w:r>
    </w:p>
    <w:p w14:paraId="32A63384"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Start R</w:t>
      </w:r>
    </w:p>
    <w:p w14:paraId="2D130BB9"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install.packages(</w:t>
      </w:r>
    </w:p>
    <w:p w14:paraId="4EB57799"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ab/>
        <w:t xml:space="preserve">pkgs=c('mgcv', 'mboost', 'pryr','PresenceAbsence', 'verification', 'gbm', 'scam', 'fields'), </w:t>
      </w:r>
    </w:p>
    <w:p w14:paraId="22B9F5AF"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ab/>
        <w:t>lib = "~/R_Libs/",</w:t>
      </w:r>
    </w:p>
    <w:p w14:paraId="531310E4"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ab/>
        <w:t xml:space="preserve">repos="http://cran.revolutionanalytics.com", </w:t>
      </w:r>
    </w:p>
    <w:p w14:paraId="340A653E" w14:textId="295D2532" w:rsidR="00722853" w:rsidRPr="00722853" w:rsidRDefault="00722853" w:rsidP="0018515D">
      <w:pPr>
        <w:ind w:left="1440"/>
        <w:rPr>
          <w:rFonts w:ascii="Arial" w:hAnsi="Arial" w:cs="Arial"/>
          <w:sz w:val="20"/>
          <w:szCs w:val="20"/>
        </w:rPr>
      </w:pPr>
      <w:r w:rsidRPr="00722853">
        <w:rPr>
          <w:rFonts w:ascii="Arial" w:hAnsi="Arial" w:cs="Arial"/>
          <w:sz w:val="20"/>
          <w:szCs w:val="20"/>
        </w:rPr>
        <w:tab/>
        <w:t>INSTALL_opts=c('--byte-compile') )</w:t>
      </w:r>
    </w:p>
    <w:p w14:paraId="0DDAB825" w14:textId="66258CB5" w:rsidR="00722853" w:rsidRPr="00722853" w:rsidRDefault="00722853" w:rsidP="0018515D">
      <w:pPr>
        <w:ind w:left="720"/>
        <w:rPr>
          <w:rFonts w:ascii="Arial" w:hAnsi="Arial" w:cs="Arial"/>
          <w:sz w:val="20"/>
          <w:szCs w:val="20"/>
        </w:rPr>
      </w:pPr>
      <w:r>
        <w:rPr>
          <w:rFonts w:ascii="Arial" w:hAnsi="Arial" w:cs="Arial"/>
          <w:sz w:val="20"/>
          <w:szCs w:val="20"/>
        </w:rPr>
        <w:t>Check</w:t>
      </w:r>
      <w:r w:rsidRPr="00722853">
        <w:rPr>
          <w:rFonts w:ascii="Arial" w:hAnsi="Arial" w:cs="Arial"/>
          <w:sz w:val="20"/>
          <w:szCs w:val="20"/>
        </w:rPr>
        <w:t xml:space="preserve"> I</w:t>
      </w:r>
      <w:r>
        <w:rPr>
          <w:rFonts w:ascii="Arial" w:hAnsi="Arial" w:cs="Arial"/>
          <w:sz w:val="20"/>
          <w:szCs w:val="20"/>
        </w:rPr>
        <w:t>n</w:t>
      </w:r>
      <w:r w:rsidRPr="00722853">
        <w:rPr>
          <w:rFonts w:ascii="Arial" w:hAnsi="Arial" w:cs="Arial"/>
          <w:sz w:val="20"/>
          <w:szCs w:val="20"/>
        </w:rPr>
        <w:t>stallation</w:t>
      </w:r>
    </w:p>
    <w:p w14:paraId="1AD714E6"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.libPaths("~/R_Libs/")</w:t>
      </w:r>
    </w:p>
    <w:p w14:paraId="48496A89"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library(gbm)</w:t>
      </w:r>
    </w:p>
    <w:p w14:paraId="74ECD0B6" w14:textId="4993EE8B" w:rsidR="00722853" w:rsidRPr="00722853" w:rsidRDefault="00722853" w:rsidP="0018515D">
      <w:pPr>
        <w:ind w:left="720"/>
        <w:rPr>
          <w:rFonts w:ascii="Arial" w:hAnsi="Arial" w:cs="Arial"/>
          <w:sz w:val="20"/>
          <w:szCs w:val="20"/>
        </w:rPr>
      </w:pPr>
      <w:r w:rsidRPr="00722853">
        <w:rPr>
          <w:rFonts w:ascii="Arial" w:hAnsi="Arial" w:cs="Arial"/>
          <w:sz w:val="20"/>
          <w:szCs w:val="20"/>
        </w:rPr>
        <w:t>Copy Compiled Libraries to Destination</w:t>
      </w:r>
    </w:p>
    <w:p w14:paraId="4741B217" w14:textId="7568BC6A" w:rsidR="00722853" w:rsidRPr="00722853" w:rsidRDefault="00722853" w:rsidP="0018515D">
      <w:pPr>
        <w:ind w:left="1440"/>
        <w:rPr>
          <w:rFonts w:ascii="Arial" w:hAnsi="Arial" w:cs="Arial"/>
          <w:sz w:val="20"/>
          <w:szCs w:val="20"/>
        </w:rPr>
      </w:pPr>
      <w:r w:rsidRPr="00722853">
        <w:rPr>
          <w:rFonts w:ascii="Arial" w:hAnsi="Arial" w:cs="Arial"/>
          <w:sz w:val="20"/>
          <w:szCs w:val="20"/>
        </w:rPr>
        <w:t>sudo cp -r ~/R_Libs/* /usr/local/lib/R/site-library/</w:t>
      </w:r>
    </w:p>
    <w:p w14:paraId="3E59F106" w14:textId="4B332ED3" w:rsidR="00722853" w:rsidRPr="00722853" w:rsidRDefault="00722853" w:rsidP="0018515D">
      <w:pPr>
        <w:ind w:left="720"/>
        <w:rPr>
          <w:rFonts w:ascii="Arial" w:hAnsi="Arial" w:cs="Arial"/>
          <w:sz w:val="20"/>
          <w:szCs w:val="20"/>
        </w:rPr>
      </w:pPr>
      <w:r w:rsidRPr="00722853">
        <w:rPr>
          <w:rFonts w:ascii="Arial" w:hAnsi="Arial" w:cs="Arial"/>
          <w:sz w:val="20"/>
          <w:szCs w:val="20"/>
        </w:rPr>
        <w:t xml:space="preserve">Change Permissions to "drwxrwxr-x" </w:t>
      </w:r>
    </w:p>
    <w:p w14:paraId="1B8056C3" w14:textId="77777777" w:rsidR="00722853" w:rsidRPr="00722853" w:rsidRDefault="00722853" w:rsidP="0018515D">
      <w:pPr>
        <w:ind w:left="720"/>
        <w:rPr>
          <w:rFonts w:ascii="Arial" w:hAnsi="Arial" w:cs="Arial"/>
          <w:sz w:val="20"/>
          <w:szCs w:val="20"/>
        </w:rPr>
      </w:pPr>
      <w:r w:rsidRPr="00722853">
        <w:rPr>
          <w:rFonts w:ascii="Arial" w:hAnsi="Arial" w:cs="Arial"/>
          <w:sz w:val="20"/>
          <w:szCs w:val="20"/>
        </w:rPr>
        <w:tab/>
        <w:t>chmod u=rw id_rsa_clusters.pub</w:t>
      </w:r>
    </w:p>
    <w:p w14:paraId="35EA7C96" w14:textId="00099E2F" w:rsidR="00722853" w:rsidRPr="00722853" w:rsidRDefault="00722853" w:rsidP="0018515D">
      <w:pPr>
        <w:ind w:left="720"/>
        <w:rPr>
          <w:rFonts w:ascii="Arial" w:hAnsi="Arial" w:cs="Arial"/>
          <w:sz w:val="20"/>
          <w:szCs w:val="20"/>
        </w:rPr>
      </w:pPr>
      <w:r w:rsidRPr="00722853">
        <w:rPr>
          <w:rFonts w:ascii="Arial" w:hAnsi="Arial" w:cs="Arial"/>
          <w:sz w:val="20"/>
          <w:szCs w:val="20"/>
        </w:rPr>
        <w:tab/>
        <w:t xml:space="preserve">chmod g=rwx </w:t>
      </w:r>
      <w:r>
        <w:rPr>
          <w:rFonts w:ascii="Arial" w:hAnsi="Arial" w:cs="Arial"/>
          <w:sz w:val="20"/>
          <w:szCs w:val="20"/>
        </w:rPr>
        <w:t>/usr/local/lib/R/site-library/*</w:t>
      </w:r>
    </w:p>
    <w:p w14:paraId="7FBA5F0E" w14:textId="059836D0" w:rsidR="00722853" w:rsidRPr="00722853" w:rsidRDefault="00722853" w:rsidP="0018515D">
      <w:pPr>
        <w:ind w:left="720"/>
        <w:rPr>
          <w:rFonts w:ascii="Arial" w:hAnsi="Arial" w:cs="Arial"/>
          <w:sz w:val="20"/>
          <w:szCs w:val="20"/>
        </w:rPr>
      </w:pPr>
      <w:r w:rsidRPr="00722853">
        <w:rPr>
          <w:rFonts w:ascii="Arial" w:hAnsi="Arial" w:cs="Arial"/>
          <w:sz w:val="20"/>
          <w:szCs w:val="20"/>
        </w:rPr>
        <w:t xml:space="preserve">Create Tarball </w:t>
      </w:r>
    </w:p>
    <w:p w14:paraId="2BDD90C0" w14:textId="77777777" w:rsidR="00722853" w:rsidRPr="00722853" w:rsidRDefault="00722853" w:rsidP="0018515D">
      <w:pPr>
        <w:ind w:left="1440"/>
        <w:rPr>
          <w:rFonts w:ascii="Arial" w:hAnsi="Arial" w:cs="Arial"/>
          <w:sz w:val="20"/>
          <w:szCs w:val="20"/>
        </w:rPr>
      </w:pPr>
      <w:r w:rsidRPr="00722853">
        <w:rPr>
          <w:rFonts w:ascii="Arial" w:hAnsi="Arial" w:cs="Arial"/>
          <w:sz w:val="20"/>
          <w:szCs w:val="20"/>
        </w:rPr>
        <w:t>cd R_Libs/</w:t>
      </w:r>
    </w:p>
    <w:p w14:paraId="1A1411B0" w14:textId="0C060E4D" w:rsidR="00722853" w:rsidRPr="00722853" w:rsidRDefault="00722853" w:rsidP="0018515D">
      <w:pPr>
        <w:ind w:left="1440"/>
        <w:rPr>
          <w:rFonts w:ascii="Arial" w:hAnsi="Arial" w:cs="Arial"/>
          <w:sz w:val="20"/>
          <w:szCs w:val="20"/>
        </w:rPr>
      </w:pPr>
      <w:r w:rsidRPr="00722853">
        <w:rPr>
          <w:rFonts w:ascii="Arial" w:hAnsi="Arial" w:cs="Arial"/>
          <w:sz w:val="20"/>
          <w:szCs w:val="20"/>
        </w:rPr>
        <w:t>tar -cvf eBird-r-libraries.tar *</w:t>
      </w:r>
    </w:p>
    <w:p w14:paraId="59101402" w14:textId="77777777" w:rsidR="00722853" w:rsidRDefault="00722853" w:rsidP="0018515D">
      <w:pPr>
        <w:ind w:left="720"/>
        <w:rPr>
          <w:rFonts w:ascii="Arial" w:hAnsi="Arial" w:cs="Arial"/>
          <w:sz w:val="20"/>
          <w:szCs w:val="20"/>
        </w:rPr>
      </w:pPr>
      <w:r w:rsidRPr="00722853">
        <w:rPr>
          <w:rFonts w:ascii="Arial" w:hAnsi="Arial" w:cs="Arial"/>
          <w:sz w:val="20"/>
          <w:szCs w:val="20"/>
        </w:rPr>
        <w:t>Move tarball to Storage Account, in the “scripts” contai</w:t>
      </w:r>
      <w:r>
        <w:rPr>
          <w:rFonts w:ascii="Arial" w:hAnsi="Arial" w:cs="Arial"/>
          <w:sz w:val="20"/>
          <w:szCs w:val="20"/>
        </w:rPr>
        <w:t xml:space="preserve">ner. </w:t>
      </w:r>
    </w:p>
    <w:p w14:paraId="3EED6E7D" w14:textId="6C464A1B" w:rsidR="00722853" w:rsidRPr="00722853" w:rsidRDefault="00722853" w:rsidP="0018515D">
      <w:pPr>
        <w:ind w:left="1440"/>
        <w:rPr>
          <w:rFonts w:ascii="Arial" w:hAnsi="Arial" w:cs="Arial"/>
          <w:sz w:val="20"/>
          <w:szCs w:val="20"/>
        </w:rPr>
      </w:pPr>
      <w:r>
        <w:rPr>
          <w:rFonts w:ascii="Arial" w:hAnsi="Arial" w:cs="Arial"/>
          <w:sz w:val="20"/>
          <w:szCs w:val="20"/>
        </w:rPr>
        <w:t xml:space="preserve">I did this via CyberDuck. Note: </w:t>
      </w:r>
      <w:r w:rsidRPr="00722853">
        <w:rPr>
          <w:rFonts w:ascii="Arial" w:hAnsi="Arial" w:cs="Arial"/>
          <w:sz w:val="20"/>
          <w:szCs w:val="20"/>
        </w:rPr>
        <w:t xml:space="preserve">Change permissions for public access. This is an important step because the container defaults to private permissions. I changed the permissions for the “scripts” container on the “SD2” account to be “blob” public. Note that permissions will persist with the storage account so this step will not need to be repeated each time. </w:t>
      </w:r>
      <w:r w:rsidR="00A05BF6">
        <w:rPr>
          <w:rFonts w:ascii="Arial" w:hAnsi="Arial" w:cs="Arial"/>
          <w:sz w:val="20"/>
          <w:szCs w:val="20"/>
        </w:rPr>
        <w:t xml:space="preserve">This link describes permissions, but not how to modify them! </w:t>
      </w:r>
      <w:hyperlink r:id="rId5" w:history="1">
        <w:r w:rsidR="00A05BF6" w:rsidRPr="005F28D2">
          <w:rPr>
            <w:rStyle w:val="Hyperlink"/>
            <w:rFonts w:ascii="Arial" w:hAnsi="Arial" w:cs="Arial"/>
            <w:sz w:val="20"/>
            <w:szCs w:val="20"/>
          </w:rPr>
          <w:t>https://azure.microsoft.com/en-us/documentation/articles/storage-manage-access-to-resources/</w:t>
        </w:r>
      </w:hyperlink>
      <w:r w:rsidR="00A05BF6">
        <w:rPr>
          <w:rFonts w:ascii="Arial" w:hAnsi="Arial" w:cs="Arial"/>
          <w:sz w:val="20"/>
          <w:szCs w:val="20"/>
        </w:rPr>
        <w:t xml:space="preserve"> </w:t>
      </w:r>
      <w:bookmarkStart w:id="0" w:name="_GoBack"/>
      <w:bookmarkEnd w:id="0"/>
    </w:p>
    <w:p w14:paraId="35B4954A" w14:textId="77777777" w:rsidR="00722853" w:rsidRPr="00722853" w:rsidRDefault="00722853" w:rsidP="0018515D">
      <w:pPr>
        <w:ind w:left="720"/>
        <w:rPr>
          <w:rFonts w:ascii="Arial" w:hAnsi="Arial" w:cs="Arial"/>
          <w:sz w:val="20"/>
          <w:szCs w:val="20"/>
        </w:rPr>
      </w:pPr>
    </w:p>
    <w:p w14:paraId="4D7CE4CE" w14:textId="0D7354E6" w:rsidR="00BC1580" w:rsidRDefault="00722853" w:rsidP="0018515D">
      <w:pPr>
        <w:ind w:left="720"/>
        <w:rPr>
          <w:rFonts w:ascii="Arial" w:hAnsi="Arial" w:cs="Arial"/>
          <w:sz w:val="20"/>
          <w:szCs w:val="20"/>
        </w:rPr>
      </w:pPr>
      <w:r w:rsidRPr="00722853">
        <w:rPr>
          <w:rFonts w:ascii="Arial" w:hAnsi="Arial" w:cs="Arial"/>
          <w:sz w:val="20"/>
          <w:szCs w:val="20"/>
        </w:rPr>
        <w:t xml:space="preserve">Edit the script: </w:t>
      </w:r>
      <w:r w:rsidR="00BC1580">
        <w:rPr>
          <w:rFonts w:ascii="Arial" w:hAnsi="Arial" w:cs="Arial"/>
          <w:sz w:val="20"/>
          <w:szCs w:val="20"/>
        </w:rPr>
        <w:t xml:space="preserve">eBird-r-install-launcher-v01.sh. Make sure that these lines point to the right script and tarball. </w:t>
      </w:r>
    </w:p>
    <w:p w14:paraId="1FD7B33B" w14:textId="77777777" w:rsidR="00BC1580" w:rsidRPr="00BC1580" w:rsidRDefault="00BC1580" w:rsidP="0018515D">
      <w:pPr>
        <w:ind w:left="1440"/>
        <w:rPr>
          <w:rFonts w:ascii="Arial" w:hAnsi="Arial" w:cs="Arial"/>
          <w:sz w:val="20"/>
          <w:szCs w:val="20"/>
        </w:rPr>
      </w:pPr>
      <w:r w:rsidRPr="00BC1580">
        <w:rPr>
          <w:rFonts w:ascii="Arial" w:hAnsi="Arial" w:cs="Arial"/>
          <w:sz w:val="20"/>
          <w:szCs w:val="20"/>
        </w:rPr>
        <w:t># Download packages.</w:t>
      </w:r>
    </w:p>
    <w:p w14:paraId="31039EF3" w14:textId="77777777" w:rsidR="00BC1580" w:rsidRPr="00BC1580" w:rsidRDefault="00BC1580" w:rsidP="0018515D">
      <w:pPr>
        <w:ind w:left="1440"/>
        <w:rPr>
          <w:rFonts w:ascii="Arial" w:hAnsi="Arial" w:cs="Arial"/>
          <w:sz w:val="20"/>
          <w:szCs w:val="20"/>
        </w:rPr>
      </w:pPr>
      <w:r w:rsidRPr="00BC1580">
        <w:rPr>
          <w:rFonts w:ascii="Arial" w:hAnsi="Arial" w:cs="Arial"/>
          <w:sz w:val="20"/>
          <w:szCs w:val="20"/>
        </w:rPr>
        <w:t>download_file https://sd2.blob.core.windows.net/scripts/eBird-r-libraries.tar /tmp/eBird-r-libraries.tar</w:t>
      </w:r>
    </w:p>
    <w:p w14:paraId="520E1ACA" w14:textId="012D9A16" w:rsidR="00BC1580" w:rsidRPr="00BC1580" w:rsidRDefault="00BC1580" w:rsidP="0018515D">
      <w:pPr>
        <w:ind w:left="1440"/>
        <w:rPr>
          <w:rFonts w:ascii="Arial" w:hAnsi="Arial" w:cs="Arial"/>
          <w:sz w:val="20"/>
          <w:szCs w:val="20"/>
        </w:rPr>
      </w:pPr>
      <w:r w:rsidRPr="00BC1580">
        <w:rPr>
          <w:rFonts w:ascii="Arial" w:hAnsi="Arial" w:cs="Arial"/>
          <w:sz w:val="20"/>
          <w:szCs w:val="20"/>
        </w:rPr>
        <w:t>untar_file /tmp/eBird-r-libraries.tar</w:t>
      </w:r>
      <w:r>
        <w:rPr>
          <w:rFonts w:ascii="Arial" w:hAnsi="Arial" w:cs="Arial"/>
          <w:sz w:val="20"/>
          <w:szCs w:val="20"/>
        </w:rPr>
        <w:t xml:space="preserve"> /usr/local/lib/R/site-library/</w:t>
      </w:r>
    </w:p>
    <w:p w14:paraId="0226A083" w14:textId="77777777" w:rsidR="00BC1580" w:rsidRPr="00BC1580" w:rsidRDefault="00BC1580" w:rsidP="0018515D">
      <w:pPr>
        <w:ind w:left="1440"/>
        <w:rPr>
          <w:rFonts w:ascii="Arial" w:hAnsi="Arial" w:cs="Arial"/>
          <w:sz w:val="20"/>
          <w:szCs w:val="20"/>
        </w:rPr>
      </w:pPr>
      <w:r w:rsidRPr="00BC1580">
        <w:rPr>
          <w:rFonts w:ascii="Arial" w:hAnsi="Arial" w:cs="Arial"/>
          <w:sz w:val="20"/>
          <w:szCs w:val="20"/>
        </w:rPr>
        <w:t># Remove temporary files.</w:t>
      </w:r>
    </w:p>
    <w:p w14:paraId="4DE4CCC8" w14:textId="79FB27F7" w:rsidR="00722853" w:rsidRDefault="00BC1580" w:rsidP="0018515D">
      <w:pPr>
        <w:ind w:left="1440"/>
        <w:rPr>
          <w:rFonts w:ascii="Arial" w:hAnsi="Arial" w:cs="Arial"/>
          <w:sz w:val="20"/>
          <w:szCs w:val="20"/>
        </w:rPr>
      </w:pPr>
      <w:r w:rsidRPr="00BC1580">
        <w:rPr>
          <w:rFonts w:ascii="Arial" w:hAnsi="Arial" w:cs="Arial"/>
          <w:sz w:val="20"/>
          <w:szCs w:val="20"/>
        </w:rPr>
        <w:t>rm -f /tmp/eBird-r-libraries.tar</w:t>
      </w:r>
    </w:p>
    <w:p w14:paraId="5D9106B2" w14:textId="77777777" w:rsidR="00722853" w:rsidRDefault="00722853" w:rsidP="00E55FC9">
      <w:pPr>
        <w:rPr>
          <w:rFonts w:ascii="Arial" w:hAnsi="Arial" w:cs="Arial"/>
          <w:sz w:val="20"/>
          <w:szCs w:val="20"/>
        </w:rPr>
      </w:pPr>
    </w:p>
    <w:p w14:paraId="74DE2978" w14:textId="1DB956F7" w:rsidR="00E55FC9" w:rsidRPr="00E55FC9" w:rsidRDefault="00C07144" w:rsidP="00E55FC9">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Section A2</w:t>
      </w:r>
      <w:r w:rsidR="00E55FC9" w:rsidRPr="007F313A">
        <w:rPr>
          <w:rFonts w:ascii="Arial" w:hAnsi="Arial" w:cs="Arial"/>
          <w:b/>
          <w:sz w:val="20"/>
          <w:szCs w:val="20"/>
        </w:rPr>
        <w:t xml:space="preserve">: </w:t>
      </w:r>
      <w:r w:rsidR="00E55FC9">
        <w:rPr>
          <w:rFonts w:ascii="Arial" w:hAnsi="Arial" w:cs="Arial"/>
          <w:b/>
          <w:sz w:val="20"/>
          <w:szCs w:val="20"/>
        </w:rPr>
        <w:t>Local Initializations: RSA key setup</w:t>
      </w:r>
      <w:r w:rsidR="00FD3011">
        <w:rPr>
          <w:rFonts w:ascii="Arial" w:hAnsi="Arial" w:cs="Arial"/>
          <w:b/>
          <w:sz w:val="20"/>
          <w:szCs w:val="20"/>
        </w:rPr>
        <w:t xml:space="preserve"> (</w:t>
      </w:r>
      <w:r w:rsidR="009E091E">
        <w:rPr>
          <w:rFonts w:ascii="Arial" w:hAnsi="Arial" w:cs="Arial"/>
          <w:b/>
          <w:sz w:val="20"/>
          <w:szCs w:val="20"/>
        </w:rPr>
        <w:t xml:space="preserve">local </w:t>
      </w:r>
      <w:r w:rsidR="00FD3011">
        <w:rPr>
          <w:rFonts w:ascii="Arial" w:hAnsi="Arial" w:cs="Arial"/>
          <w:b/>
          <w:sz w:val="20"/>
          <w:szCs w:val="20"/>
        </w:rPr>
        <w:t>one time only)</w:t>
      </w:r>
    </w:p>
    <w:p w14:paraId="6810DA75" w14:textId="30586FEF" w:rsidR="007F313A" w:rsidRPr="004D5BA8" w:rsidRDefault="007F313A" w:rsidP="007F313A">
      <w:pPr>
        <w:ind w:left="720"/>
        <w:rPr>
          <w:rFonts w:ascii="Arial" w:hAnsi="Arial" w:cs="Arial"/>
          <w:sz w:val="20"/>
          <w:szCs w:val="20"/>
        </w:rPr>
      </w:pPr>
      <w:r w:rsidRPr="004D5BA8">
        <w:rPr>
          <w:rFonts w:ascii="Arial" w:hAnsi="Arial" w:cs="Arial"/>
          <w:sz w:val="20"/>
          <w:szCs w:val="20"/>
        </w:rPr>
        <w:t>To conveniently transfer files between machines (e.g. between local machines &amp; Azure storage or between head and worker nodes on a cluster</w:t>
      </w:r>
      <w:r>
        <w:rPr>
          <w:rFonts w:ascii="Arial" w:hAnsi="Arial" w:cs="Arial"/>
          <w:sz w:val="20"/>
          <w:szCs w:val="20"/>
        </w:rPr>
        <w:t>) we use ssh key authentication</w:t>
      </w:r>
      <w:r w:rsidRPr="004D5BA8">
        <w:rPr>
          <w:rFonts w:ascii="Arial" w:hAnsi="Arial" w:cs="Arial"/>
          <w:sz w:val="20"/>
          <w:szCs w:val="20"/>
        </w:rPr>
        <w:t xml:space="preserve"> To do this you need an RSA key you feel comfortable copying the private portion onto your cluster. I have created a separate key for Azure use, that I call id_rsa_clusters. </w:t>
      </w:r>
      <w:r w:rsidR="00944B73">
        <w:rPr>
          <w:rFonts w:ascii="Arial" w:hAnsi="Arial" w:cs="Arial"/>
          <w:sz w:val="20"/>
          <w:szCs w:val="20"/>
        </w:rPr>
        <w:t>Paste the</w:t>
      </w:r>
      <w:r w:rsidRPr="004D5BA8">
        <w:rPr>
          <w:rFonts w:ascii="Arial" w:hAnsi="Arial" w:cs="Arial"/>
          <w:sz w:val="20"/>
          <w:szCs w:val="20"/>
        </w:rPr>
        <w:t xml:space="preserve"> contents of the id_rsa_cluster.pub file into the web UI when instantiating a cluster. The private portion is scp'd up to the cluster head node once it exists (post deployment). The demo script shows the steps needed to create this key, which only needs to be done once on your local machine and can then be used on all instantiated clusters.</w:t>
      </w:r>
      <w:r>
        <w:rPr>
          <w:rFonts w:ascii="Arial" w:hAnsi="Arial" w:cs="Arial"/>
          <w:sz w:val="20"/>
          <w:szCs w:val="20"/>
        </w:rPr>
        <w:t xml:space="preserve"> Note, Ambari, the </w:t>
      </w:r>
      <w:r w:rsidRPr="004D5BA8">
        <w:rPr>
          <w:rFonts w:ascii="Arial" w:hAnsi="Arial" w:cs="Arial"/>
          <w:sz w:val="20"/>
          <w:szCs w:val="20"/>
        </w:rPr>
        <w:t xml:space="preserve">cluster monitoring </w:t>
      </w:r>
      <w:r>
        <w:rPr>
          <w:rFonts w:ascii="Arial" w:hAnsi="Arial" w:cs="Arial"/>
          <w:sz w:val="20"/>
          <w:szCs w:val="20"/>
        </w:rPr>
        <w:t>software</w:t>
      </w:r>
      <w:r w:rsidR="00FD3011">
        <w:rPr>
          <w:rFonts w:ascii="Arial" w:hAnsi="Arial" w:cs="Arial"/>
          <w:sz w:val="20"/>
          <w:szCs w:val="20"/>
        </w:rPr>
        <w:t xml:space="preserve">, unfortunately requires the use of </w:t>
      </w:r>
      <w:r>
        <w:rPr>
          <w:rFonts w:ascii="Arial" w:hAnsi="Arial" w:cs="Arial"/>
          <w:sz w:val="20"/>
          <w:szCs w:val="20"/>
        </w:rPr>
        <w:t xml:space="preserve">ssh tunneling, </w:t>
      </w:r>
      <w:r w:rsidR="00FD3011">
        <w:rPr>
          <w:rFonts w:ascii="Arial" w:hAnsi="Arial" w:cs="Arial"/>
          <w:sz w:val="20"/>
          <w:szCs w:val="20"/>
        </w:rPr>
        <w:t xml:space="preserve">which is a process more involved than this simple key sharing </w:t>
      </w:r>
      <w:r w:rsidRPr="004D5BA8">
        <w:rPr>
          <w:rFonts w:ascii="Arial" w:hAnsi="Arial" w:cs="Arial"/>
          <w:sz w:val="20"/>
          <w:szCs w:val="20"/>
        </w:rPr>
        <w:t xml:space="preserve">and is discussed in </w:t>
      </w:r>
      <w:r w:rsidR="00FD3011">
        <w:rPr>
          <w:rFonts w:ascii="Arial" w:hAnsi="Arial" w:cs="Arial"/>
          <w:sz w:val="20"/>
          <w:szCs w:val="20"/>
        </w:rPr>
        <w:t>a weedy appendix at the end of the document.</w:t>
      </w:r>
    </w:p>
    <w:p w14:paraId="6999B0AA" w14:textId="77777777" w:rsidR="007F313A" w:rsidRPr="004D5BA8" w:rsidRDefault="007F313A" w:rsidP="007F313A">
      <w:pPr>
        <w:ind w:left="720"/>
        <w:rPr>
          <w:rFonts w:ascii="Arial" w:hAnsi="Arial" w:cs="Arial"/>
          <w:sz w:val="20"/>
          <w:szCs w:val="20"/>
        </w:rPr>
      </w:pPr>
      <w:r w:rsidRPr="004D5BA8">
        <w:rPr>
          <w:rFonts w:ascii="Arial" w:hAnsi="Arial" w:cs="Arial"/>
          <w:sz w:val="20"/>
          <w:szCs w:val="20"/>
        </w:rPr>
        <w:t>#-------------------------------------------------------------------------------</w:t>
      </w:r>
    </w:p>
    <w:p w14:paraId="481B54C1" w14:textId="77777777" w:rsidR="007F313A" w:rsidRPr="004D5BA8" w:rsidRDefault="007F313A" w:rsidP="007F313A">
      <w:pPr>
        <w:ind w:left="720"/>
        <w:rPr>
          <w:rFonts w:ascii="Arial" w:hAnsi="Arial" w:cs="Arial"/>
          <w:sz w:val="20"/>
          <w:szCs w:val="20"/>
        </w:rPr>
      </w:pPr>
      <w:r w:rsidRPr="004D5BA8">
        <w:rPr>
          <w:rFonts w:ascii="Arial" w:hAnsi="Arial" w:cs="Arial"/>
          <w:sz w:val="20"/>
          <w:szCs w:val="20"/>
        </w:rPr>
        <w:t># 0, RSA key settup, only need once</w:t>
      </w:r>
    </w:p>
    <w:p w14:paraId="5B8F58A3" w14:textId="77777777" w:rsidR="007F313A" w:rsidRPr="004D5BA8" w:rsidRDefault="007F313A" w:rsidP="007F313A">
      <w:pPr>
        <w:ind w:left="720"/>
        <w:rPr>
          <w:rFonts w:ascii="Arial" w:hAnsi="Arial" w:cs="Arial"/>
          <w:sz w:val="20"/>
          <w:szCs w:val="20"/>
        </w:rPr>
      </w:pPr>
      <w:r w:rsidRPr="004D5BA8">
        <w:rPr>
          <w:rFonts w:ascii="Arial" w:hAnsi="Arial" w:cs="Arial"/>
          <w:sz w:val="20"/>
          <w:szCs w:val="20"/>
        </w:rPr>
        <w:t xml:space="preserve"># </w:t>
      </w:r>
      <w:r w:rsidRPr="004D5BA8">
        <w:rPr>
          <w:rFonts w:ascii="Arial" w:hAnsi="Arial" w:cs="Arial"/>
          <w:sz w:val="20"/>
          <w:szCs w:val="20"/>
        </w:rPr>
        <w:tab/>
        <w:t>--local machine--</w:t>
      </w:r>
    </w:p>
    <w:p w14:paraId="25484DF7" w14:textId="77777777" w:rsidR="007F313A" w:rsidRPr="004D5BA8" w:rsidRDefault="007F313A" w:rsidP="007F313A">
      <w:pPr>
        <w:ind w:left="720"/>
        <w:rPr>
          <w:rFonts w:ascii="Arial" w:hAnsi="Arial" w:cs="Arial"/>
          <w:sz w:val="20"/>
          <w:szCs w:val="20"/>
        </w:rPr>
      </w:pPr>
      <w:r w:rsidRPr="004D5BA8">
        <w:rPr>
          <w:rFonts w:ascii="Arial" w:hAnsi="Arial" w:cs="Arial"/>
          <w:sz w:val="20"/>
          <w:szCs w:val="20"/>
        </w:rPr>
        <w:t>#-------------------------------------------------------------------------------</w:t>
      </w:r>
    </w:p>
    <w:p w14:paraId="61E3D405" w14:textId="0C261B2C" w:rsidR="007F313A" w:rsidRPr="004D5BA8" w:rsidRDefault="007F313A" w:rsidP="007F313A">
      <w:pPr>
        <w:ind w:left="720"/>
        <w:rPr>
          <w:rFonts w:ascii="Arial" w:hAnsi="Arial" w:cs="Arial"/>
          <w:sz w:val="20"/>
          <w:szCs w:val="20"/>
        </w:rPr>
      </w:pPr>
      <w:r w:rsidRPr="004D5BA8">
        <w:rPr>
          <w:rFonts w:ascii="Arial" w:hAnsi="Arial" w:cs="Arial"/>
          <w:sz w:val="20"/>
          <w:szCs w:val="20"/>
        </w:rPr>
        <w:t>## impo</w:t>
      </w:r>
      <w:r w:rsidR="00BD136F">
        <w:rPr>
          <w:rFonts w:ascii="Arial" w:hAnsi="Arial" w:cs="Arial"/>
          <w:sz w:val="20"/>
          <w:szCs w:val="20"/>
        </w:rPr>
        <w:t>rtant! in copying over rsa's, I</w:t>
      </w:r>
      <w:r w:rsidRPr="004D5BA8">
        <w:rPr>
          <w:rFonts w:ascii="Arial" w:hAnsi="Arial" w:cs="Arial"/>
          <w:sz w:val="20"/>
          <w:szCs w:val="20"/>
        </w:rPr>
        <w:t>m using not my default id_rsa, but a custom one I made, which is called:</w:t>
      </w:r>
    </w:p>
    <w:p w14:paraId="7C49B51B" w14:textId="77777777" w:rsidR="007F313A" w:rsidRPr="004D5BA8" w:rsidRDefault="007F313A" w:rsidP="007F313A">
      <w:pPr>
        <w:rPr>
          <w:rFonts w:ascii="Arial" w:hAnsi="Arial" w:cs="Arial"/>
          <w:sz w:val="20"/>
          <w:szCs w:val="20"/>
        </w:rPr>
      </w:pPr>
      <w:r w:rsidRPr="004D5BA8">
        <w:rPr>
          <w:rFonts w:ascii="Arial" w:hAnsi="Arial" w:cs="Arial"/>
          <w:sz w:val="20"/>
          <w:szCs w:val="20"/>
        </w:rPr>
        <w:tab/>
        <w:t># ~/.ssh/id_rsa_clusters</w:t>
      </w:r>
    </w:p>
    <w:p w14:paraId="32B5BF3A" w14:textId="77777777" w:rsidR="007F313A" w:rsidRPr="004D5BA8" w:rsidRDefault="007F313A" w:rsidP="007F313A">
      <w:pPr>
        <w:rPr>
          <w:rFonts w:ascii="Arial" w:hAnsi="Arial" w:cs="Arial"/>
          <w:sz w:val="20"/>
          <w:szCs w:val="20"/>
        </w:rPr>
      </w:pPr>
      <w:r w:rsidRPr="004D5BA8">
        <w:rPr>
          <w:rFonts w:ascii="Arial" w:hAnsi="Arial" w:cs="Arial"/>
          <w:sz w:val="20"/>
          <w:szCs w:val="20"/>
        </w:rPr>
        <w:tab/>
        <w:t># Creating this is not straightforward</w:t>
      </w:r>
    </w:p>
    <w:p w14:paraId="0175D5A3" w14:textId="77777777" w:rsidR="007F313A" w:rsidRPr="004D5BA8" w:rsidRDefault="007F313A" w:rsidP="007F313A">
      <w:pPr>
        <w:rPr>
          <w:rFonts w:ascii="Arial" w:hAnsi="Arial" w:cs="Arial"/>
          <w:sz w:val="20"/>
          <w:szCs w:val="20"/>
        </w:rPr>
      </w:pPr>
      <w:r w:rsidRPr="004D5BA8">
        <w:rPr>
          <w:rFonts w:ascii="Arial" w:hAnsi="Arial" w:cs="Arial"/>
          <w:sz w:val="20"/>
          <w:szCs w:val="20"/>
        </w:rPr>
        <w:tab/>
        <w:t>cd ~/.ssh/</w:t>
      </w:r>
    </w:p>
    <w:p w14:paraId="20917F38" w14:textId="77777777" w:rsidR="007F313A" w:rsidRPr="004D5BA8" w:rsidRDefault="007F313A" w:rsidP="007F313A">
      <w:pPr>
        <w:rPr>
          <w:rFonts w:ascii="Arial" w:hAnsi="Arial" w:cs="Arial"/>
          <w:sz w:val="20"/>
          <w:szCs w:val="20"/>
        </w:rPr>
      </w:pPr>
      <w:r w:rsidRPr="004D5BA8">
        <w:rPr>
          <w:rFonts w:ascii="Arial" w:hAnsi="Arial" w:cs="Arial"/>
          <w:sz w:val="20"/>
          <w:szCs w:val="20"/>
        </w:rPr>
        <w:tab/>
        <w:t># make a file, into which the ssh generation will write</w:t>
      </w:r>
    </w:p>
    <w:p w14:paraId="08CA593F" w14:textId="77777777" w:rsidR="007F313A" w:rsidRPr="004D5BA8" w:rsidRDefault="007F313A" w:rsidP="007F313A">
      <w:pPr>
        <w:rPr>
          <w:rFonts w:ascii="Arial" w:hAnsi="Arial" w:cs="Arial"/>
          <w:sz w:val="20"/>
          <w:szCs w:val="20"/>
        </w:rPr>
      </w:pPr>
      <w:r w:rsidRPr="004D5BA8">
        <w:rPr>
          <w:rFonts w:ascii="Arial" w:hAnsi="Arial" w:cs="Arial"/>
          <w:sz w:val="20"/>
          <w:szCs w:val="20"/>
        </w:rPr>
        <w:tab/>
        <w:t>touch id_rsa_clusters</w:t>
      </w:r>
    </w:p>
    <w:p w14:paraId="55CE72F5" w14:textId="77777777" w:rsidR="007F313A" w:rsidRPr="004D5BA8" w:rsidRDefault="007F313A" w:rsidP="007F313A">
      <w:pPr>
        <w:rPr>
          <w:rFonts w:ascii="Arial" w:hAnsi="Arial" w:cs="Arial"/>
          <w:sz w:val="20"/>
          <w:szCs w:val="20"/>
        </w:rPr>
      </w:pPr>
      <w:r w:rsidRPr="004D5BA8">
        <w:rPr>
          <w:rFonts w:ascii="Arial" w:hAnsi="Arial" w:cs="Arial"/>
          <w:sz w:val="20"/>
          <w:szCs w:val="20"/>
        </w:rPr>
        <w:tab/>
        <w:t>ssh-keygen</w:t>
      </w:r>
    </w:p>
    <w:p w14:paraId="6C1CF183" w14:textId="7243C979" w:rsidR="007F313A" w:rsidRPr="004D5BA8" w:rsidRDefault="007F313A" w:rsidP="007F313A">
      <w:pPr>
        <w:rPr>
          <w:rFonts w:ascii="Arial" w:hAnsi="Arial" w:cs="Arial"/>
          <w:sz w:val="20"/>
          <w:szCs w:val="20"/>
        </w:rPr>
      </w:pPr>
      <w:r w:rsidRPr="004D5BA8">
        <w:rPr>
          <w:rFonts w:ascii="Arial" w:hAnsi="Arial" w:cs="Arial"/>
          <w:sz w:val="20"/>
          <w:szCs w:val="20"/>
        </w:rPr>
        <w:tab/>
        <w:t>##you've be prompted with</w:t>
      </w:r>
      <w:r w:rsidR="008719B9">
        <w:rPr>
          <w:rFonts w:ascii="Arial" w:hAnsi="Arial" w:cs="Arial"/>
          <w:sz w:val="20"/>
          <w:szCs w:val="20"/>
        </w:rPr>
        <w:t>:</w:t>
      </w:r>
    </w:p>
    <w:p w14:paraId="2D6A2248"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 xml:space="preserve">### Enter file in which to save the key (/Users/nicholasbruns/.ssh/id_rsa): </w:t>
      </w:r>
    </w:p>
    <w:p w14:paraId="5BB1E904"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 enter, with complete and not relative path:</w:t>
      </w:r>
    </w:p>
    <w:p w14:paraId="53451585"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r>
      <w:r w:rsidRPr="004D5BA8">
        <w:rPr>
          <w:rFonts w:ascii="Arial" w:hAnsi="Arial" w:cs="Arial"/>
          <w:sz w:val="20"/>
          <w:szCs w:val="20"/>
        </w:rPr>
        <w:tab/>
        <w:t># id_rsa_clusters</w:t>
      </w:r>
    </w:p>
    <w:p w14:paraId="1C576BB5" w14:textId="77777777" w:rsidR="007F313A" w:rsidRPr="004D5BA8" w:rsidRDefault="007F313A" w:rsidP="007F313A">
      <w:pPr>
        <w:rPr>
          <w:rFonts w:ascii="Arial" w:hAnsi="Arial" w:cs="Arial"/>
          <w:sz w:val="20"/>
          <w:szCs w:val="20"/>
        </w:rPr>
      </w:pPr>
      <w:r w:rsidRPr="004D5BA8">
        <w:rPr>
          <w:rFonts w:ascii="Arial" w:hAnsi="Arial" w:cs="Arial"/>
          <w:sz w:val="20"/>
          <w:szCs w:val="20"/>
        </w:rPr>
        <w:tab/>
        <w:t>## skip using a passphrase, ie just hit enter when prompted when asked</w:t>
      </w:r>
    </w:p>
    <w:p w14:paraId="60CBB0CE" w14:textId="77777777" w:rsidR="007F313A" w:rsidRPr="004D5BA8" w:rsidRDefault="007F313A" w:rsidP="007F313A">
      <w:pPr>
        <w:rPr>
          <w:rFonts w:ascii="Arial" w:hAnsi="Arial" w:cs="Arial"/>
          <w:sz w:val="20"/>
          <w:szCs w:val="20"/>
        </w:rPr>
      </w:pPr>
    </w:p>
    <w:p w14:paraId="014AB591" w14:textId="77777777" w:rsidR="007F313A" w:rsidRPr="004D5BA8" w:rsidRDefault="007F313A" w:rsidP="007F313A">
      <w:pPr>
        <w:ind w:left="720"/>
        <w:rPr>
          <w:rFonts w:ascii="Arial" w:hAnsi="Arial" w:cs="Arial"/>
          <w:sz w:val="20"/>
          <w:szCs w:val="20"/>
        </w:rPr>
      </w:pPr>
      <w:r w:rsidRPr="004D5BA8">
        <w:rPr>
          <w:rFonts w:ascii="Arial" w:hAnsi="Arial" w:cs="Arial"/>
          <w:sz w:val="20"/>
          <w:szCs w:val="20"/>
        </w:rPr>
        <w:t>##be sure the permissions are correct, else it won't work on the cluster</w:t>
      </w:r>
    </w:p>
    <w:p w14:paraId="2A243047" w14:textId="77777777" w:rsidR="007F313A" w:rsidRPr="004D5BA8" w:rsidRDefault="007F313A" w:rsidP="007F313A">
      <w:pPr>
        <w:ind w:left="720"/>
        <w:rPr>
          <w:rFonts w:ascii="Arial" w:hAnsi="Arial" w:cs="Arial"/>
          <w:sz w:val="20"/>
          <w:szCs w:val="20"/>
        </w:rPr>
      </w:pPr>
      <w:r w:rsidRPr="004D5BA8">
        <w:rPr>
          <w:rFonts w:ascii="Arial" w:hAnsi="Arial" w:cs="Arial"/>
          <w:sz w:val="20"/>
          <w:szCs w:val="20"/>
        </w:rPr>
        <w:tab/>
        <w:t># -rw-r--r--  for id_rsa_clusters.pub</w:t>
      </w:r>
    </w:p>
    <w:p w14:paraId="495CDAE7" w14:textId="77777777" w:rsidR="007F313A" w:rsidRPr="004D5BA8" w:rsidRDefault="007F313A" w:rsidP="007F313A">
      <w:pPr>
        <w:ind w:left="720"/>
        <w:rPr>
          <w:rFonts w:ascii="Arial" w:hAnsi="Arial" w:cs="Arial"/>
          <w:sz w:val="20"/>
          <w:szCs w:val="20"/>
        </w:rPr>
      </w:pPr>
      <w:r w:rsidRPr="004D5BA8">
        <w:rPr>
          <w:rFonts w:ascii="Arial" w:hAnsi="Arial" w:cs="Arial"/>
          <w:sz w:val="20"/>
          <w:szCs w:val="20"/>
        </w:rPr>
        <w:tab/>
        <w:t># -rw-------  for id_rsa_clusters</w:t>
      </w:r>
    </w:p>
    <w:p w14:paraId="0A469D5C" w14:textId="1BAA0E2D" w:rsidR="007F313A" w:rsidRPr="004D5BA8" w:rsidRDefault="00C308AB" w:rsidP="007F313A">
      <w:pPr>
        <w:rPr>
          <w:rFonts w:ascii="Arial" w:hAnsi="Arial" w:cs="Arial"/>
          <w:sz w:val="20"/>
          <w:szCs w:val="20"/>
        </w:rPr>
      </w:pPr>
      <w:r>
        <w:rPr>
          <w:rFonts w:ascii="Arial" w:hAnsi="Arial" w:cs="Arial"/>
          <w:sz w:val="20"/>
          <w:szCs w:val="20"/>
        </w:rPr>
        <w:tab/>
        <w:t>## Here are the unix commands to change permissions</w:t>
      </w:r>
    </w:p>
    <w:p w14:paraId="520F8E83"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chmod u=rw id_rsa_clusters</w:t>
      </w:r>
    </w:p>
    <w:p w14:paraId="39DB2B5B"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chmod g= id_rsa_clusters</w:t>
      </w:r>
    </w:p>
    <w:p w14:paraId="30F09069" w14:textId="61C8BAF8"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chmod o= id_rsa_cluster</w:t>
      </w:r>
    </w:p>
    <w:p w14:paraId="17E0E8E9"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chmod u=rw id_rsa_clusters.pub</w:t>
      </w:r>
    </w:p>
    <w:p w14:paraId="2A53E12D"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chmod g=r id_rsa_clusters.pub</w:t>
      </w:r>
    </w:p>
    <w:p w14:paraId="6EF24D77" w14:textId="77777777" w:rsidR="007F313A" w:rsidRPr="004D5BA8" w:rsidRDefault="007F313A" w:rsidP="007F313A">
      <w:pPr>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t>chmod o=r id_rsa_clusters.pub</w:t>
      </w:r>
    </w:p>
    <w:p w14:paraId="1F79529A" w14:textId="77777777" w:rsidR="00E55FC9" w:rsidRDefault="00E55FC9" w:rsidP="00DA3748">
      <w:pPr>
        <w:rPr>
          <w:rFonts w:ascii="Arial" w:hAnsi="Arial" w:cs="Arial"/>
          <w:sz w:val="20"/>
          <w:szCs w:val="20"/>
        </w:rPr>
      </w:pPr>
    </w:p>
    <w:p w14:paraId="4BFA80C8" w14:textId="77777777" w:rsidR="00FB1A93" w:rsidRPr="004D5BA8" w:rsidRDefault="00FB1A93" w:rsidP="00FB1A93">
      <w:pPr>
        <w:rPr>
          <w:rFonts w:ascii="Arial" w:hAnsi="Arial" w:cs="Arial"/>
          <w:sz w:val="20"/>
          <w:szCs w:val="20"/>
        </w:rPr>
      </w:pPr>
    </w:p>
    <w:p w14:paraId="3D829C80" w14:textId="0DDD8970" w:rsidR="00FB1A93" w:rsidRPr="004954F7" w:rsidRDefault="007F313A" w:rsidP="004954F7">
      <w:pPr>
        <w:pBdr>
          <w:top w:val="single" w:sz="4" w:space="1" w:color="auto"/>
          <w:left w:val="single" w:sz="4" w:space="4" w:color="auto"/>
          <w:bottom w:val="single" w:sz="4" w:space="1" w:color="auto"/>
          <w:right w:val="single" w:sz="4" w:space="4" w:color="auto"/>
        </w:pBdr>
        <w:outlineLvl w:val="0"/>
        <w:rPr>
          <w:rFonts w:ascii="Arial" w:hAnsi="Arial" w:cs="Arial"/>
          <w:b/>
          <w:sz w:val="20"/>
          <w:szCs w:val="20"/>
        </w:rPr>
      </w:pPr>
      <w:r>
        <w:rPr>
          <w:rFonts w:ascii="Arial" w:hAnsi="Arial" w:cs="Arial"/>
          <w:b/>
          <w:sz w:val="20"/>
          <w:szCs w:val="20"/>
        </w:rPr>
        <w:t xml:space="preserve">Section </w:t>
      </w:r>
      <w:r w:rsidR="00C07144">
        <w:rPr>
          <w:rFonts w:ascii="Arial" w:hAnsi="Arial" w:cs="Arial"/>
          <w:b/>
          <w:sz w:val="20"/>
          <w:szCs w:val="20"/>
        </w:rPr>
        <w:t>A</w:t>
      </w:r>
      <w:r>
        <w:rPr>
          <w:rFonts w:ascii="Arial" w:hAnsi="Arial" w:cs="Arial"/>
          <w:b/>
          <w:sz w:val="20"/>
          <w:szCs w:val="20"/>
        </w:rPr>
        <w:t>3:</w:t>
      </w:r>
      <w:r w:rsidR="00FB1A93" w:rsidRPr="004D5BA8">
        <w:rPr>
          <w:rFonts w:ascii="Arial" w:hAnsi="Arial" w:cs="Arial"/>
          <w:b/>
          <w:sz w:val="20"/>
          <w:szCs w:val="20"/>
        </w:rPr>
        <w:t xml:space="preserve"> </w:t>
      </w:r>
      <w:r w:rsidR="00FB1A93" w:rsidRPr="00FB1A93">
        <w:rPr>
          <w:rFonts w:ascii="Arial" w:hAnsi="Arial" w:cs="Arial"/>
          <w:b/>
          <w:sz w:val="20"/>
          <w:szCs w:val="20"/>
        </w:rPr>
        <w:t xml:space="preserve">Prepare </w:t>
      </w:r>
      <w:r w:rsidR="00C07144">
        <w:rPr>
          <w:rFonts w:ascii="Arial" w:hAnsi="Arial" w:cs="Arial"/>
          <w:b/>
          <w:sz w:val="20"/>
          <w:szCs w:val="20"/>
        </w:rPr>
        <w:t xml:space="preserve">eBird </w:t>
      </w:r>
      <w:r w:rsidR="00FB1A93" w:rsidRPr="00FB1A93">
        <w:rPr>
          <w:rFonts w:ascii="Arial" w:hAnsi="Arial" w:cs="Arial"/>
          <w:b/>
          <w:sz w:val="20"/>
          <w:szCs w:val="20"/>
        </w:rPr>
        <w:t>ERD &amp; SRD data</w:t>
      </w:r>
    </w:p>
    <w:p w14:paraId="56BABDB4" w14:textId="016E9976" w:rsidR="00FB1A93" w:rsidRPr="003B38C6" w:rsidRDefault="008C5A13" w:rsidP="00FB1A93">
      <w:pPr>
        <w:rPr>
          <w:rFonts w:ascii="Arial" w:hAnsi="Arial" w:cs="Arial"/>
          <w:sz w:val="20"/>
          <w:szCs w:val="20"/>
          <w:u w:val="single"/>
        </w:rPr>
      </w:pPr>
      <w:r w:rsidRPr="003B38C6">
        <w:rPr>
          <w:rFonts w:ascii="Arial" w:hAnsi="Arial" w:cs="Arial"/>
          <w:sz w:val="20"/>
          <w:szCs w:val="20"/>
          <w:u w:val="single"/>
        </w:rPr>
        <w:t>Task O</w:t>
      </w:r>
      <w:r w:rsidR="00FB1A93" w:rsidRPr="003B38C6">
        <w:rPr>
          <w:rFonts w:ascii="Arial" w:hAnsi="Arial" w:cs="Arial"/>
          <w:sz w:val="20"/>
          <w:szCs w:val="20"/>
          <w:u w:val="single"/>
        </w:rPr>
        <w:t>verview:</w:t>
      </w:r>
    </w:p>
    <w:p w14:paraId="550C8F1C" w14:textId="06425138" w:rsidR="00FB1A93" w:rsidRPr="0059100A" w:rsidRDefault="004954F7" w:rsidP="0059100A">
      <w:pPr>
        <w:pStyle w:val="ListParagraph"/>
        <w:numPr>
          <w:ilvl w:val="0"/>
          <w:numId w:val="13"/>
        </w:numPr>
        <w:rPr>
          <w:rFonts w:ascii="Arial" w:hAnsi="Arial" w:cs="Arial"/>
          <w:sz w:val="20"/>
          <w:szCs w:val="20"/>
        </w:rPr>
      </w:pPr>
      <w:r>
        <w:rPr>
          <w:rFonts w:ascii="Arial" w:hAnsi="Arial" w:cs="Arial"/>
          <w:sz w:val="20"/>
          <w:szCs w:val="20"/>
        </w:rPr>
        <w:t>O</w:t>
      </w:r>
      <w:r w:rsidR="00FB1A93" w:rsidRPr="0059100A">
        <w:rPr>
          <w:rFonts w:ascii="Arial" w:hAnsi="Arial" w:cs="Arial"/>
          <w:sz w:val="20"/>
          <w:szCs w:val="20"/>
        </w:rPr>
        <w:t>n ATLAS:</w:t>
      </w:r>
    </w:p>
    <w:p w14:paraId="5DDB1484" w14:textId="7A8EF577" w:rsidR="00FB1A93" w:rsidRPr="0059100A" w:rsidRDefault="00FB1A93" w:rsidP="0059100A">
      <w:pPr>
        <w:pStyle w:val="ListParagraph"/>
        <w:numPr>
          <w:ilvl w:val="1"/>
          <w:numId w:val="13"/>
        </w:numPr>
        <w:rPr>
          <w:rFonts w:ascii="Arial" w:hAnsi="Arial" w:cs="Arial"/>
          <w:sz w:val="20"/>
          <w:szCs w:val="20"/>
        </w:rPr>
      </w:pPr>
      <w:r w:rsidRPr="0059100A">
        <w:rPr>
          <w:rFonts w:ascii="Arial" w:hAnsi="Arial" w:cs="Arial"/>
          <w:sz w:val="20"/>
          <w:szCs w:val="20"/>
        </w:rPr>
        <w:t>-initalize a stem_v3 run with the desired spatial/temporal extent</w:t>
      </w:r>
    </w:p>
    <w:p w14:paraId="0494A99D" w14:textId="2875722E" w:rsidR="004954F7" w:rsidRPr="004954F7" w:rsidRDefault="00FB1A93" w:rsidP="004954F7">
      <w:pPr>
        <w:pStyle w:val="ListParagraph"/>
        <w:numPr>
          <w:ilvl w:val="1"/>
          <w:numId w:val="13"/>
        </w:numPr>
        <w:rPr>
          <w:rFonts w:ascii="Arial" w:hAnsi="Arial" w:cs="Arial"/>
          <w:sz w:val="20"/>
          <w:szCs w:val="20"/>
        </w:rPr>
      </w:pPr>
      <w:r w:rsidRPr="0059100A">
        <w:rPr>
          <w:rFonts w:ascii="Arial" w:hAnsi="Arial" w:cs="Arial"/>
          <w:sz w:val="20"/>
          <w:szCs w:val="20"/>
        </w:rPr>
        <w:t>-process and repackage stem_v3 ingredients, including fusing into produce</w:t>
      </w:r>
    </w:p>
    <w:p w14:paraId="560F40EE" w14:textId="10A715E3" w:rsidR="00FB1A93" w:rsidRPr="003B38C6" w:rsidRDefault="008C5A13" w:rsidP="00FB1A93">
      <w:pPr>
        <w:rPr>
          <w:rFonts w:ascii="Arial" w:hAnsi="Arial" w:cs="Arial"/>
          <w:sz w:val="20"/>
          <w:szCs w:val="20"/>
          <w:u w:val="single"/>
        </w:rPr>
      </w:pPr>
      <w:r w:rsidRPr="003B38C6">
        <w:rPr>
          <w:rFonts w:ascii="Arial" w:hAnsi="Arial" w:cs="Arial"/>
          <w:sz w:val="20"/>
          <w:szCs w:val="20"/>
          <w:u w:val="single"/>
        </w:rPr>
        <w:t xml:space="preserve">Task Inputs: </w:t>
      </w:r>
    </w:p>
    <w:p w14:paraId="44AEC274" w14:textId="31765669" w:rsidR="00FB1A93" w:rsidRPr="00FB1A93" w:rsidRDefault="00FB1A93" w:rsidP="00FB1A93">
      <w:pPr>
        <w:rPr>
          <w:rFonts w:ascii="Arial" w:hAnsi="Arial" w:cs="Arial"/>
          <w:sz w:val="20"/>
          <w:szCs w:val="20"/>
        </w:rPr>
      </w:pPr>
      <w:r w:rsidRPr="00FB1A93">
        <w:rPr>
          <w:rFonts w:ascii="Arial" w:hAnsi="Arial" w:cs="Arial"/>
          <w:sz w:val="20"/>
          <w:szCs w:val="20"/>
        </w:rPr>
        <w:tab/>
        <w:t>A run name</w:t>
      </w:r>
      <w:r w:rsidR="008C5A13">
        <w:rPr>
          <w:rFonts w:ascii="Arial" w:hAnsi="Arial" w:cs="Arial"/>
          <w:sz w:val="20"/>
          <w:szCs w:val="20"/>
        </w:rPr>
        <w:t xml:space="preserve"> </w:t>
      </w:r>
      <w:r w:rsidRPr="00FB1A93">
        <w:rPr>
          <w:rFonts w:ascii="Arial" w:hAnsi="Arial" w:cs="Arial"/>
          <w:sz w:val="20"/>
          <w:szCs w:val="20"/>
        </w:rPr>
        <w:t>-for this species/extent analysis (lower case, and dashes only, no underscores or periods)</w:t>
      </w:r>
    </w:p>
    <w:p w14:paraId="7F66B72D" w14:textId="77777777" w:rsidR="00FB1A93" w:rsidRPr="00FB1A93" w:rsidRDefault="00FB1A93" w:rsidP="00FB1A93">
      <w:pPr>
        <w:rPr>
          <w:rFonts w:ascii="Arial" w:hAnsi="Arial" w:cs="Arial"/>
          <w:sz w:val="20"/>
          <w:szCs w:val="20"/>
        </w:rPr>
      </w:pPr>
      <w:r w:rsidRPr="00FB1A93">
        <w:rPr>
          <w:rFonts w:ascii="Arial" w:hAnsi="Arial" w:cs="Arial"/>
          <w:sz w:val="20"/>
          <w:szCs w:val="20"/>
        </w:rPr>
        <w:tab/>
        <w:t>Erd/srd processing environment (for now, the ATLAS cluster), with:</w:t>
      </w:r>
    </w:p>
    <w:p w14:paraId="228E2DCA" w14:textId="77777777" w:rsidR="00FB1A93" w:rsidRPr="00FB1A93" w:rsidRDefault="00FB1A93" w:rsidP="00FB1A93">
      <w:pPr>
        <w:rPr>
          <w:rFonts w:ascii="Arial" w:hAnsi="Arial" w:cs="Arial"/>
          <w:sz w:val="20"/>
          <w:szCs w:val="20"/>
        </w:rPr>
      </w:pPr>
      <w:r w:rsidRPr="00FB1A93">
        <w:rPr>
          <w:rFonts w:ascii="Arial" w:hAnsi="Arial" w:cs="Arial"/>
          <w:sz w:val="20"/>
          <w:szCs w:val="20"/>
        </w:rPr>
        <w:tab/>
      </w:r>
      <w:r w:rsidRPr="00FB1A93">
        <w:rPr>
          <w:rFonts w:ascii="Arial" w:hAnsi="Arial" w:cs="Arial"/>
          <w:sz w:val="20"/>
          <w:szCs w:val="20"/>
        </w:rPr>
        <w:tab/>
        <w:t>-stem_v3 code base</w:t>
      </w:r>
    </w:p>
    <w:p w14:paraId="437F5C59" w14:textId="77777777" w:rsidR="00FB1A93" w:rsidRPr="00FB1A93" w:rsidRDefault="00FB1A93" w:rsidP="00FB1A93">
      <w:pPr>
        <w:rPr>
          <w:rFonts w:ascii="Arial" w:hAnsi="Arial" w:cs="Arial"/>
          <w:sz w:val="20"/>
          <w:szCs w:val="20"/>
        </w:rPr>
      </w:pPr>
      <w:r w:rsidRPr="00FB1A93">
        <w:rPr>
          <w:rFonts w:ascii="Arial" w:hAnsi="Arial" w:cs="Arial"/>
          <w:sz w:val="20"/>
          <w:szCs w:val="20"/>
        </w:rPr>
        <w:tab/>
      </w:r>
      <w:r w:rsidRPr="00FB1A93">
        <w:rPr>
          <w:rFonts w:ascii="Arial" w:hAnsi="Arial" w:cs="Arial"/>
          <w:sz w:val="20"/>
          <w:szCs w:val="20"/>
        </w:rPr>
        <w:tab/>
        <w:t>-stem_hwf codebase, namely:</w:t>
      </w:r>
    </w:p>
    <w:p w14:paraId="0806A47E" w14:textId="77777777" w:rsidR="00FB1A93" w:rsidRPr="00FB1A93" w:rsidRDefault="00FB1A93" w:rsidP="00FB1A93">
      <w:pPr>
        <w:rPr>
          <w:rFonts w:ascii="Arial" w:hAnsi="Arial" w:cs="Arial"/>
          <w:sz w:val="20"/>
          <w:szCs w:val="20"/>
        </w:rPr>
      </w:pPr>
      <w:r w:rsidRPr="00FB1A93">
        <w:rPr>
          <w:rFonts w:ascii="Arial" w:hAnsi="Arial" w:cs="Arial"/>
          <w:sz w:val="20"/>
          <w:szCs w:val="20"/>
        </w:rPr>
        <w:tab/>
      </w:r>
      <w:r w:rsidRPr="00FB1A93">
        <w:rPr>
          <w:rFonts w:ascii="Arial" w:hAnsi="Arial" w:cs="Arial"/>
          <w:sz w:val="20"/>
          <w:szCs w:val="20"/>
        </w:rPr>
        <w:tab/>
      </w:r>
      <w:r w:rsidRPr="00FB1A93">
        <w:rPr>
          <w:rFonts w:ascii="Arial" w:hAnsi="Arial" w:cs="Arial"/>
          <w:sz w:val="20"/>
          <w:szCs w:val="20"/>
        </w:rPr>
        <w:tab/>
        <w:t>source/prep_date.R</w:t>
      </w:r>
    </w:p>
    <w:p w14:paraId="35AD9149" w14:textId="60613328" w:rsidR="00FB1A93" w:rsidRPr="00FB1A93" w:rsidRDefault="00FB1A93" w:rsidP="00FB1A93">
      <w:pPr>
        <w:rPr>
          <w:rFonts w:ascii="Arial" w:hAnsi="Arial" w:cs="Arial"/>
          <w:sz w:val="20"/>
          <w:szCs w:val="20"/>
        </w:rPr>
      </w:pPr>
      <w:r w:rsidRPr="00FB1A93">
        <w:rPr>
          <w:rFonts w:ascii="Arial" w:hAnsi="Arial" w:cs="Arial"/>
          <w:sz w:val="20"/>
          <w:szCs w:val="20"/>
        </w:rPr>
        <w:tab/>
      </w:r>
      <w:r w:rsidRPr="00FB1A93">
        <w:rPr>
          <w:rFonts w:ascii="Arial" w:hAnsi="Arial" w:cs="Arial"/>
          <w:sz w:val="20"/>
          <w:szCs w:val="20"/>
        </w:rPr>
        <w:tab/>
        <w:t>-bigmem files for ERD and SRD</w:t>
      </w:r>
      <w:r w:rsidRPr="00FB1A93">
        <w:rPr>
          <w:rFonts w:ascii="Arial" w:hAnsi="Arial" w:cs="Arial"/>
          <w:sz w:val="20"/>
          <w:szCs w:val="20"/>
        </w:rPr>
        <w:tab/>
      </w:r>
    </w:p>
    <w:p w14:paraId="5B7A65C3" w14:textId="466911FB" w:rsidR="008C5A13" w:rsidRPr="003B38C6" w:rsidRDefault="008C5A13" w:rsidP="0059100A">
      <w:pPr>
        <w:rPr>
          <w:rFonts w:ascii="Arial" w:hAnsi="Arial" w:cs="Arial"/>
          <w:sz w:val="20"/>
          <w:szCs w:val="20"/>
          <w:u w:val="single"/>
        </w:rPr>
      </w:pPr>
      <w:r w:rsidRPr="003B38C6">
        <w:rPr>
          <w:rFonts w:ascii="Arial" w:hAnsi="Arial" w:cs="Arial"/>
          <w:sz w:val="20"/>
          <w:szCs w:val="20"/>
          <w:u w:val="single"/>
        </w:rPr>
        <w:t>Task Output:</w:t>
      </w:r>
    </w:p>
    <w:p w14:paraId="2EFCB9BB" w14:textId="3CCFC515" w:rsidR="00FB1A93" w:rsidRPr="00FB1A93" w:rsidRDefault="00FB1A93" w:rsidP="00E55FC9">
      <w:pPr>
        <w:ind w:left="720" w:firstLine="720"/>
        <w:rPr>
          <w:rFonts w:ascii="Arial" w:hAnsi="Arial" w:cs="Arial"/>
          <w:sz w:val="20"/>
          <w:szCs w:val="20"/>
        </w:rPr>
      </w:pPr>
      <w:r w:rsidRPr="00FB1A93">
        <w:rPr>
          <w:rFonts w:ascii="Arial" w:hAnsi="Arial" w:cs="Arial"/>
          <w:sz w:val="20"/>
          <w:szCs w:val="20"/>
        </w:rPr>
        <w:t>ebird.abund_&lt;job_name&gt;_all.random.merge.txt</w:t>
      </w:r>
    </w:p>
    <w:p w14:paraId="306E05F0" w14:textId="4E4921E7" w:rsidR="00FB1A93" w:rsidRPr="00FB1A93" w:rsidRDefault="00FB1A93" w:rsidP="008C5A13">
      <w:pPr>
        <w:ind w:left="720" w:firstLine="720"/>
        <w:rPr>
          <w:rFonts w:ascii="Arial" w:hAnsi="Arial" w:cs="Arial"/>
          <w:sz w:val="20"/>
          <w:szCs w:val="20"/>
        </w:rPr>
      </w:pPr>
      <w:r w:rsidRPr="00FB1A93">
        <w:rPr>
          <w:rFonts w:ascii="Arial" w:hAnsi="Arial" w:cs="Arial"/>
          <w:sz w:val="20"/>
          <w:szCs w:val="20"/>
        </w:rPr>
        <w:t xml:space="preserve">fold_offsets.csv </w:t>
      </w:r>
    </w:p>
    <w:p w14:paraId="34FAA21D" w14:textId="77777777" w:rsidR="003B38C6" w:rsidRDefault="003B38C6" w:rsidP="0059100A">
      <w:pPr>
        <w:rPr>
          <w:rFonts w:ascii="Arial" w:hAnsi="Arial" w:cs="Arial"/>
          <w:sz w:val="20"/>
          <w:szCs w:val="20"/>
          <w:u w:val="single"/>
        </w:rPr>
      </w:pPr>
    </w:p>
    <w:p w14:paraId="4C4AC5D6" w14:textId="06D03C72" w:rsidR="0059100A" w:rsidRPr="003B38C6" w:rsidRDefault="003B38C6" w:rsidP="0059100A">
      <w:pPr>
        <w:rPr>
          <w:rFonts w:ascii="Arial" w:hAnsi="Arial" w:cs="Arial"/>
          <w:sz w:val="20"/>
          <w:szCs w:val="20"/>
          <w:u w:val="single"/>
        </w:rPr>
      </w:pPr>
      <w:r w:rsidRPr="003B38C6">
        <w:rPr>
          <w:rFonts w:ascii="Arial" w:hAnsi="Arial" w:cs="Arial"/>
          <w:sz w:val="20"/>
          <w:szCs w:val="20"/>
          <w:u w:val="single"/>
        </w:rPr>
        <w:t xml:space="preserve">Task Instructions: </w:t>
      </w:r>
      <w:r w:rsidR="00787DFE">
        <w:rPr>
          <w:rFonts w:ascii="Arial" w:hAnsi="Arial" w:cs="Arial"/>
          <w:sz w:val="20"/>
          <w:szCs w:val="20"/>
          <w:u w:val="single"/>
        </w:rPr>
        <w:t>Create ERD &amp; SRD for Streaming Hadoop WF</w:t>
      </w:r>
    </w:p>
    <w:p w14:paraId="6B9482CC"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get on Atlas!</w:t>
      </w:r>
    </w:p>
    <w:p w14:paraId="0A63B3DE" w14:textId="7A9A598A" w:rsidR="0059100A" w:rsidRPr="0059100A" w:rsidRDefault="0059100A" w:rsidP="00FF6BE9">
      <w:pPr>
        <w:ind w:left="720" w:firstLine="720"/>
        <w:rPr>
          <w:rFonts w:ascii="Arial" w:hAnsi="Arial" w:cs="Arial"/>
          <w:sz w:val="20"/>
          <w:szCs w:val="20"/>
        </w:rPr>
      </w:pPr>
      <w:r w:rsidRPr="0059100A">
        <w:rPr>
          <w:rFonts w:ascii="Arial" w:hAnsi="Arial" w:cs="Arial"/>
          <w:sz w:val="20"/>
          <w:szCs w:val="20"/>
        </w:rPr>
        <w:t>ssh &lt;netid&gt;@atlas.cac.cornell.edu</w:t>
      </w:r>
    </w:p>
    <w:p w14:paraId="2DF7F336"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Open an interactive session (be kind, dont do work on the head node!)</w:t>
      </w:r>
    </w:p>
    <w:p w14:paraId="000AB863" w14:textId="2497C2A7" w:rsidR="0059100A" w:rsidRPr="0059100A" w:rsidRDefault="0059100A" w:rsidP="00FF6BE9">
      <w:pPr>
        <w:ind w:left="720"/>
        <w:rPr>
          <w:rFonts w:ascii="Arial" w:hAnsi="Arial" w:cs="Arial"/>
          <w:sz w:val="20"/>
          <w:szCs w:val="20"/>
        </w:rPr>
      </w:pPr>
      <w:r w:rsidRPr="0059100A">
        <w:rPr>
          <w:rFonts w:ascii="Arial" w:hAnsi="Arial" w:cs="Arial"/>
          <w:sz w:val="20"/>
          <w:szCs w:val="20"/>
        </w:rPr>
        <w:t xml:space="preserve"> </w:t>
      </w:r>
      <w:r w:rsidR="003B3F80">
        <w:rPr>
          <w:rFonts w:ascii="Arial" w:hAnsi="Arial" w:cs="Arial"/>
          <w:sz w:val="20"/>
          <w:szCs w:val="20"/>
        </w:rPr>
        <w:tab/>
      </w:r>
      <w:r w:rsidRPr="0059100A">
        <w:rPr>
          <w:rFonts w:ascii="Arial" w:hAnsi="Arial" w:cs="Arial"/>
          <w:sz w:val="20"/>
          <w:szCs w:val="20"/>
        </w:rPr>
        <w:t>qsub -I -q inter -l nodes=1:ppn=12</w:t>
      </w:r>
    </w:p>
    <w:p w14:paraId="365066FC"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w:t>
      </w:r>
    </w:p>
    <w:p w14:paraId="458BB427"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Prep a stem_v3 run</w:t>
      </w:r>
    </w:p>
    <w:p w14:paraId="1B8B252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w:t>
      </w:r>
    </w:p>
    <w:p w14:paraId="441CC246"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set up run parameters</w:t>
      </w:r>
    </w:p>
    <w:p w14:paraId="1E55DC5C"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cd ~/stem_hwf/wf.control/</w:t>
      </w:r>
    </w:p>
    <w:p w14:paraId="5EF38299"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vim template_params.R (or open with another text editor)</w:t>
      </w:r>
    </w:p>
    <w:p w14:paraId="3EE604DE"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t># use species names formatting (ie underscores, captilization and spelling) as found in taxonomy.txt file, shipped with erd!</w:t>
      </w:r>
    </w:p>
    <w:p w14:paraId="195597F6"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t># fields of interest, with settings at time of writing:</w:t>
      </w:r>
    </w:p>
    <w:p w14:paraId="03B36DA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-lines 25 and 26:</w:t>
      </w:r>
    </w:p>
    <w:p w14:paraId="15820C0A"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t>species.common.name &lt;- "Northern_Pintail"</w:t>
      </w:r>
    </w:p>
    <w:p w14:paraId="39149ED8"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t>species.sci.name &lt;- "Anas_acuta"</w:t>
      </w:r>
    </w:p>
    <w:p w14:paraId="671E9BAF"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-line 28</w:t>
      </w:r>
    </w:p>
    <w:p w14:paraId="1C4772E6"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t>extent.string &lt;- "nth_amer"</w:t>
      </w:r>
    </w:p>
    <w:p w14:paraId="7C0FB1BA"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-line 47 and 48</w:t>
      </w:r>
    </w:p>
    <w:p w14:paraId="0122140D"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t>erd.date.begin &lt;- 2004</w:t>
      </w:r>
    </w:p>
    <w:p w14:paraId="1367E45B"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t>erd.date.end &lt;- 2014</w:t>
      </w:r>
    </w:p>
    <w:p w14:paraId="6BEBDDF2"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when ready, run extraction routine. This script creates a working space for the run, room for data and results along with a copy of the runs unique paramter file. Then it populates the data subdirectory. We'll take those products and massage them into a Hadoop ready form</w:t>
      </w:r>
    </w:p>
    <w:p w14:paraId="52AE72EE"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w:t>
      </w:r>
    </w:p>
    <w:p w14:paraId="097BE6D0"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cd ~/stem_hwf/wf.control/</w:t>
      </w:r>
    </w:p>
    <w:p w14:paraId="71525E93"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R</w:t>
      </w:r>
    </w:p>
    <w:p w14:paraId="0003234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&gt; source('init_run.R')</w:t>
      </w:r>
    </w:p>
    <w:p w14:paraId="136CB6E8"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##you will be prompted to supply a name for this run</w:t>
      </w:r>
    </w:p>
    <w:p w14:paraId="4CB19588"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supply a run name: [ Species common name is a good option]</w:t>
      </w:r>
    </w:p>
    <w:p w14:paraId="53C2735C"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#hit return, and in ~ 3 mins, the run will be ready.</w:t>
      </w:r>
    </w:p>
    <w:p w14:paraId="65D0769F"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&gt; q()</w:t>
      </w:r>
    </w:p>
    <w:p w14:paraId="0963A8AD"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#inspect handiwork if you'd like</w:t>
      </w:r>
    </w:p>
    <w:p w14:paraId="4F4AB270"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ls ../runs/</w:t>
      </w:r>
    </w:p>
    <w:p w14:paraId="7FAC585D"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w:t>
      </w:r>
    </w:p>
    <w:p w14:paraId="11C6D449"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caste stem_v3 inputs into one Hadoop ready text file</w:t>
      </w:r>
    </w:p>
    <w:p w14:paraId="13CAA899"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w:t>
      </w:r>
    </w:p>
    <w:p w14:paraId="60B2B246"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cd ~/stem_hwf/source</w:t>
      </w:r>
    </w:p>
    <w:p w14:paraId="426E0637"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$vim prep_data.R</w:t>
      </w:r>
    </w:p>
    <w:p w14:paraId="11F13D3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xml:space="preserve">### be sure all the hard coding is ok for your job names! </w:t>
      </w:r>
    </w:p>
    <w:p w14:paraId="6EC5C9D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t>## namely, check out:</w:t>
      </w:r>
    </w:p>
    <w:p w14:paraId="34DCD75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Line 13 This is parent directory for HWF code &amp; runs</w:t>
      </w:r>
    </w:p>
    <w:p w14:paraId="173DA189"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r>
      <w:r w:rsidRPr="0059100A">
        <w:rPr>
          <w:rFonts w:ascii="Arial" w:hAnsi="Arial" w:cs="Arial"/>
          <w:sz w:val="20"/>
          <w:szCs w:val="20"/>
        </w:rPr>
        <w:tab/>
        <w:t xml:space="preserve">ebird_abund_dir &lt;- paste(work.station_root,"~/stem_hwf/",sep="") </w:t>
      </w:r>
    </w:p>
    <w:p w14:paraId="326ACD73"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line 15 area:</w:t>
      </w:r>
    </w:p>
    <w:p w14:paraId="465895F6"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r>
      <w:r w:rsidRPr="0059100A">
        <w:rPr>
          <w:rFonts w:ascii="Arial" w:hAnsi="Arial" w:cs="Arial"/>
          <w:sz w:val="20"/>
          <w:szCs w:val="20"/>
        </w:rPr>
        <w:tab/>
        <w:t>run.name &lt;- "TRES_nth.amer"  "Long-billed_Cerlew"</w:t>
      </w:r>
    </w:p>
    <w:p w14:paraId="4F7DC86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r>
      <w:r w:rsidRPr="0059100A">
        <w:rPr>
          <w:rFonts w:ascii="Arial" w:hAnsi="Arial" w:cs="Arial"/>
          <w:sz w:val="20"/>
          <w:szCs w:val="20"/>
        </w:rPr>
        <w:tab/>
        <w:t>Note - run.name is entered on command line in "init_run.R"</w:t>
      </w:r>
    </w:p>
    <w:p w14:paraId="277DB637"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Line 34-35</w:t>
      </w:r>
    </w:p>
    <w:p w14:paraId="1CC4288F"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r>
      <w:r w:rsidRPr="0059100A">
        <w:rPr>
          <w:rFonts w:ascii="Arial" w:hAnsi="Arial" w:cs="Arial"/>
          <w:sz w:val="20"/>
          <w:szCs w:val="20"/>
        </w:rPr>
        <w:tab/>
        <w:t>REP_N &lt;- 50</w:t>
      </w:r>
    </w:p>
    <w:p w14:paraId="2C54C1DA"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w:t>
      </w:r>
      <w:r w:rsidRPr="0059100A">
        <w:rPr>
          <w:rFonts w:ascii="Arial" w:hAnsi="Arial" w:cs="Arial"/>
          <w:sz w:val="20"/>
          <w:szCs w:val="20"/>
        </w:rPr>
        <w:tab/>
      </w:r>
      <w:r w:rsidRPr="0059100A">
        <w:rPr>
          <w:rFonts w:ascii="Arial" w:hAnsi="Arial" w:cs="Arial"/>
          <w:sz w:val="20"/>
          <w:szCs w:val="20"/>
        </w:rPr>
        <w:tab/>
        <w:t>SAMPLE_N &lt;- 4</w:t>
      </w:r>
    </w:p>
    <w:p w14:paraId="4A9DA21C"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line 42 area:</w:t>
      </w:r>
    </w:p>
    <w:p w14:paraId="1C60E4D1"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This is where the V3 data files live, in the runs directory</w:t>
      </w:r>
    </w:p>
    <w:p w14:paraId="4C36D4D5"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ab/>
      </w:r>
      <w:r w:rsidRPr="0059100A">
        <w:rPr>
          <w:rFonts w:ascii="Arial" w:hAnsi="Arial" w:cs="Arial"/>
          <w:sz w:val="20"/>
          <w:szCs w:val="20"/>
        </w:rPr>
        <w:tab/>
        <w:t xml:space="preserve"># </w:t>
      </w:r>
      <w:r w:rsidRPr="0059100A">
        <w:rPr>
          <w:rFonts w:ascii="Arial" w:hAnsi="Arial" w:cs="Arial"/>
          <w:sz w:val="20"/>
          <w:szCs w:val="20"/>
        </w:rPr>
        <w:tab/>
      </w:r>
      <w:r w:rsidRPr="0059100A">
        <w:rPr>
          <w:rFonts w:ascii="Arial" w:hAnsi="Arial" w:cs="Arial"/>
          <w:sz w:val="20"/>
          <w:szCs w:val="20"/>
        </w:rPr>
        <w:tab/>
        <w:t xml:space="preserve">stem_v3_munge_string &lt;- "stem_abund/runs/TRES_nth.amer_smooth.method.run.full/data/nth_amer_Tree_Swallow"  </w:t>
      </w:r>
    </w:p>
    <w:p w14:paraId="6E8FBDFA"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 R</w:t>
      </w:r>
    </w:p>
    <w:p w14:paraId="1B780E6B"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&gt; source('prep_data.R')</w:t>
      </w:r>
    </w:p>
    <w:p w14:paraId="67CDD63E" w14:textId="77777777" w:rsidR="0059100A" w:rsidRPr="0059100A" w:rsidRDefault="0059100A" w:rsidP="00FF6BE9">
      <w:pPr>
        <w:ind w:left="720"/>
        <w:rPr>
          <w:rFonts w:ascii="Arial" w:hAnsi="Arial" w:cs="Arial"/>
          <w:sz w:val="20"/>
          <w:szCs w:val="20"/>
        </w:rPr>
      </w:pPr>
      <w:r w:rsidRPr="0059100A">
        <w:rPr>
          <w:rFonts w:ascii="Arial" w:hAnsi="Arial" w:cs="Arial"/>
          <w:sz w:val="20"/>
          <w:szCs w:val="20"/>
        </w:rPr>
        <w:t>&gt; q()</w:t>
      </w:r>
    </w:p>
    <w:p w14:paraId="5EA0EB47" w14:textId="77777777" w:rsidR="0059100A" w:rsidRPr="0059100A" w:rsidRDefault="0059100A" w:rsidP="00FF6BE9">
      <w:pPr>
        <w:ind w:left="720"/>
        <w:rPr>
          <w:rFonts w:ascii="Arial" w:hAnsi="Arial" w:cs="Arial"/>
          <w:sz w:val="20"/>
          <w:szCs w:val="20"/>
        </w:rPr>
      </w:pPr>
    </w:p>
    <w:p w14:paraId="5E6EEC11" w14:textId="1ACBB0A9" w:rsidR="0059100A" w:rsidRPr="0059100A" w:rsidRDefault="0059100A" w:rsidP="00FF6BE9">
      <w:pPr>
        <w:ind w:left="720"/>
        <w:rPr>
          <w:rFonts w:ascii="Arial" w:hAnsi="Arial" w:cs="Arial"/>
          <w:sz w:val="20"/>
          <w:szCs w:val="20"/>
        </w:rPr>
      </w:pPr>
      <w:r w:rsidRPr="0059100A">
        <w:rPr>
          <w:rFonts w:ascii="Arial" w:hAnsi="Arial" w:cs="Arial"/>
          <w:sz w:val="20"/>
          <w:szCs w:val="20"/>
        </w:rPr>
        <w:t>##</w:t>
      </w:r>
      <w:r w:rsidR="00787DFE">
        <w:rPr>
          <w:rFonts w:ascii="Arial" w:hAnsi="Arial" w:cs="Arial"/>
          <w:sz w:val="20"/>
          <w:szCs w:val="20"/>
        </w:rPr>
        <w:t xml:space="preserve"> </w:t>
      </w:r>
      <w:r w:rsidRPr="0059100A">
        <w:rPr>
          <w:rFonts w:ascii="Arial" w:hAnsi="Arial" w:cs="Arial"/>
          <w:sz w:val="20"/>
          <w:szCs w:val="20"/>
        </w:rPr>
        <w:t xml:space="preserve">randomly interleave train, test, and srd data.  </w:t>
      </w:r>
    </w:p>
    <w:p w14:paraId="606329E1" w14:textId="3D2A4CA8" w:rsidR="0059100A" w:rsidRPr="0059100A" w:rsidRDefault="0059100A" w:rsidP="00FF6BE9">
      <w:pPr>
        <w:ind w:left="720"/>
        <w:rPr>
          <w:rFonts w:ascii="Arial" w:hAnsi="Arial" w:cs="Arial"/>
          <w:sz w:val="20"/>
          <w:szCs w:val="20"/>
        </w:rPr>
      </w:pPr>
      <w:r w:rsidRPr="0059100A">
        <w:rPr>
          <w:rFonts w:ascii="Arial" w:hAnsi="Arial" w:cs="Arial"/>
          <w:sz w:val="20"/>
          <w:szCs w:val="20"/>
        </w:rPr>
        <w:t>## this randomizing should make the map step more even across all splits, as SRD points are 52 times more work!</w:t>
      </w:r>
    </w:p>
    <w:p w14:paraId="574A978B" w14:textId="77777777" w:rsidR="0059100A" w:rsidRPr="0059100A" w:rsidRDefault="0059100A" w:rsidP="00FF6BE9">
      <w:pPr>
        <w:ind w:left="720" w:firstLine="720"/>
        <w:rPr>
          <w:rFonts w:ascii="Arial" w:hAnsi="Arial" w:cs="Arial"/>
          <w:sz w:val="20"/>
          <w:szCs w:val="20"/>
        </w:rPr>
      </w:pPr>
      <w:r w:rsidRPr="0059100A">
        <w:rPr>
          <w:rFonts w:ascii="Arial" w:hAnsi="Arial" w:cs="Arial"/>
          <w:sz w:val="20"/>
          <w:szCs w:val="20"/>
        </w:rPr>
        <w:t>cd ../runs/&lt;run.name&gt;/data</w:t>
      </w:r>
    </w:p>
    <w:p w14:paraId="63A4A488" w14:textId="77777777" w:rsidR="0059100A" w:rsidRPr="0059100A" w:rsidRDefault="0059100A" w:rsidP="00FF6BE9">
      <w:pPr>
        <w:ind w:left="720" w:firstLine="720"/>
        <w:rPr>
          <w:rFonts w:ascii="Arial" w:hAnsi="Arial" w:cs="Arial"/>
          <w:sz w:val="20"/>
          <w:szCs w:val="20"/>
        </w:rPr>
      </w:pPr>
      <w:r w:rsidRPr="0059100A">
        <w:rPr>
          <w:rFonts w:ascii="Arial" w:hAnsi="Arial" w:cs="Arial"/>
          <w:sz w:val="20"/>
          <w:szCs w:val="20"/>
        </w:rPr>
        <w:t>sort -R ebird.abund_TRES_nth.amer_* -o ebird.abund_TRES_nth.amer_all.random.merge.txt</w:t>
      </w:r>
    </w:p>
    <w:p w14:paraId="3E48EAF8" w14:textId="040C4745" w:rsidR="0059100A" w:rsidRPr="0059100A" w:rsidRDefault="0059100A" w:rsidP="00FF6BE9">
      <w:pPr>
        <w:ind w:left="720"/>
        <w:rPr>
          <w:rFonts w:ascii="Arial" w:hAnsi="Arial" w:cs="Arial"/>
          <w:sz w:val="20"/>
          <w:szCs w:val="20"/>
        </w:rPr>
      </w:pPr>
      <w:r w:rsidRPr="0059100A">
        <w:rPr>
          <w:rFonts w:ascii="Arial" w:hAnsi="Arial" w:cs="Arial"/>
          <w:sz w:val="20"/>
          <w:szCs w:val="20"/>
        </w:rPr>
        <w:t>## you can also gather</w:t>
      </w:r>
      <w:r w:rsidR="00787DFE">
        <w:rPr>
          <w:rFonts w:ascii="Arial" w:hAnsi="Arial" w:cs="Arial"/>
          <w:sz w:val="20"/>
          <w:szCs w:val="20"/>
        </w:rPr>
        <w:t xml:space="preserve"> up a debug sized file, if you'</w:t>
      </w:r>
      <w:r w:rsidRPr="0059100A">
        <w:rPr>
          <w:rFonts w:ascii="Arial" w:hAnsi="Arial" w:cs="Arial"/>
          <w:sz w:val="20"/>
          <w:szCs w:val="20"/>
        </w:rPr>
        <w:t>d like it for testing later, though this can be produced on the Hadoop cluster as well if you'd like</w:t>
      </w:r>
    </w:p>
    <w:p w14:paraId="7647FBD5" w14:textId="09C89E2F" w:rsidR="00FB1A93" w:rsidRDefault="0059100A" w:rsidP="00E55FC9">
      <w:pPr>
        <w:ind w:left="720"/>
        <w:rPr>
          <w:rFonts w:ascii="Arial" w:hAnsi="Arial" w:cs="Arial"/>
          <w:sz w:val="20"/>
          <w:szCs w:val="20"/>
        </w:rPr>
      </w:pPr>
      <w:r w:rsidRPr="0059100A">
        <w:rPr>
          <w:rFonts w:ascii="Arial" w:hAnsi="Arial" w:cs="Arial"/>
          <w:sz w:val="20"/>
          <w:szCs w:val="20"/>
        </w:rPr>
        <w:tab/>
        <w:t>sort -R debug.size_ebird.abund_* -o ebird.abund_TRES_nth.amer_all.random.merge_debug.size.txt</w:t>
      </w:r>
    </w:p>
    <w:p w14:paraId="42950CDF" w14:textId="77777777" w:rsidR="00FB1A93" w:rsidRPr="004D5BA8" w:rsidRDefault="00FB1A93" w:rsidP="00DA3748">
      <w:pPr>
        <w:rPr>
          <w:rFonts w:ascii="Arial" w:hAnsi="Arial" w:cs="Arial"/>
          <w:sz w:val="20"/>
          <w:szCs w:val="20"/>
        </w:rPr>
      </w:pPr>
    </w:p>
    <w:p w14:paraId="4B385A0B" w14:textId="34A6DE0C" w:rsidR="00DA3748" w:rsidRPr="004D5BA8" w:rsidRDefault="00C07144" w:rsidP="00052428">
      <w:pPr>
        <w:pBdr>
          <w:top w:val="single" w:sz="4" w:space="1" w:color="auto"/>
          <w:left w:val="single" w:sz="4" w:space="4" w:color="auto"/>
          <w:bottom w:val="single" w:sz="4" w:space="1" w:color="auto"/>
          <w:right w:val="single" w:sz="4" w:space="4" w:color="auto"/>
        </w:pBdr>
        <w:outlineLvl w:val="0"/>
        <w:rPr>
          <w:rFonts w:ascii="Arial" w:hAnsi="Arial" w:cs="Arial"/>
          <w:b/>
          <w:sz w:val="20"/>
          <w:szCs w:val="20"/>
        </w:rPr>
      </w:pPr>
      <w:r>
        <w:rPr>
          <w:rFonts w:ascii="Arial" w:hAnsi="Arial" w:cs="Arial"/>
          <w:b/>
          <w:sz w:val="20"/>
          <w:szCs w:val="20"/>
        </w:rPr>
        <w:t>Section A4</w:t>
      </w:r>
      <w:r w:rsidR="00D114C4" w:rsidRPr="004D5BA8">
        <w:rPr>
          <w:rFonts w:ascii="Arial" w:hAnsi="Arial" w:cs="Arial"/>
          <w:b/>
          <w:sz w:val="20"/>
          <w:szCs w:val="20"/>
        </w:rPr>
        <w:t xml:space="preserve">: </w:t>
      </w:r>
      <w:r w:rsidR="006A172C">
        <w:rPr>
          <w:rFonts w:ascii="Arial" w:hAnsi="Arial" w:cs="Arial"/>
          <w:b/>
          <w:sz w:val="20"/>
          <w:szCs w:val="20"/>
        </w:rPr>
        <w:t xml:space="preserve">Azure </w:t>
      </w:r>
      <w:r w:rsidR="00FA1EA6" w:rsidRPr="004D5BA8">
        <w:rPr>
          <w:rFonts w:ascii="Arial" w:hAnsi="Arial" w:cs="Arial"/>
          <w:b/>
          <w:sz w:val="20"/>
          <w:szCs w:val="20"/>
        </w:rPr>
        <w:t>Cluster D</w:t>
      </w:r>
      <w:r w:rsidR="00DA3748" w:rsidRPr="004D5BA8">
        <w:rPr>
          <w:rFonts w:ascii="Arial" w:hAnsi="Arial" w:cs="Arial"/>
          <w:b/>
          <w:sz w:val="20"/>
          <w:szCs w:val="20"/>
        </w:rPr>
        <w:t>eployment</w:t>
      </w:r>
    </w:p>
    <w:p w14:paraId="5DB25368" w14:textId="19594513" w:rsidR="009A7751" w:rsidRPr="00C07144" w:rsidRDefault="009A7751" w:rsidP="00C07144">
      <w:pPr>
        <w:ind w:firstLine="360"/>
        <w:outlineLvl w:val="0"/>
        <w:rPr>
          <w:rFonts w:ascii="Arial" w:hAnsi="Arial" w:cs="Arial"/>
          <w:sz w:val="20"/>
          <w:szCs w:val="20"/>
        </w:rPr>
      </w:pPr>
      <w:r w:rsidRPr="00C07144">
        <w:rPr>
          <w:rFonts w:ascii="Arial" w:hAnsi="Arial" w:cs="Arial"/>
          <w:sz w:val="20"/>
          <w:szCs w:val="20"/>
        </w:rPr>
        <w:t>Create cluster with portal.azure.com UI</w:t>
      </w:r>
    </w:p>
    <w:p w14:paraId="44786BA4" w14:textId="77777777" w:rsidR="00C07144" w:rsidRDefault="009A7751" w:rsidP="00C07144">
      <w:pPr>
        <w:ind w:firstLine="360"/>
        <w:rPr>
          <w:rFonts w:ascii="Arial" w:hAnsi="Arial" w:cs="Arial"/>
          <w:sz w:val="20"/>
          <w:szCs w:val="20"/>
        </w:rPr>
      </w:pPr>
      <w:r w:rsidRPr="00C07144">
        <w:rPr>
          <w:rFonts w:ascii="Arial" w:hAnsi="Arial" w:cs="Arial"/>
          <w:sz w:val="20"/>
          <w:szCs w:val="20"/>
        </w:rPr>
        <w:t xml:space="preserve">Sign in at </w:t>
      </w:r>
      <w:hyperlink r:id="rId6" w:history="1">
        <w:r w:rsidR="007F313A" w:rsidRPr="00C07144">
          <w:rPr>
            <w:rStyle w:val="Hyperlink"/>
            <w:rFonts w:ascii="Arial" w:hAnsi="Arial" w:cs="Arial"/>
            <w:sz w:val="20"/>
            <w:szCs w:val="20"/>
          </w:rPr>
          <w:t>https://portal.azure.com</w:t>
        </w:r>
      </w:hyperlink>
      <w:r w:rsidR="007F313A" w:rsidRPr="00C07144">
        <w:rPr>
          <w:rFonts w:ascii="Arial" w:hAnsi="Arial" w:cs="Arial"/>
          <w:sz w:val="20"/>
          <w:szCs w:val="20"/>
        </w:rPr>
        <w:t xml:space="preserve">  </w:t>
      </w:r>
    </w:p>
    <w:p w14:paraId="3AAC47FD" w14:textId="5AC63D94" w:rsidR="009A7751" w:rsidRPr="00C07144" w:rsidRDefault="009A7751" w:rsidP="00C07144">
      <w:pPr>
        <w:ind w:firstLine="360"/>
        <w:rPr>
          <w:rFonts w:ascii="Arial" w:hAnsi="Arial" w:cs="Arial"/>
          <w:sz w:val="20"/>
          <w:szCs w:val="20"/>
        </w:rPr>
      </w:pPr>
      <w:r w:rsidRPr="00C07144">
        <w:rPr>
          <w:rFonts w:ascii="Arial" w:hAnsi="Arial" w:cs="Arial"/>
          <w:sz w:val="20"/>
          <w:szCs w:val="20"/>
        </w:rPr>
        <w:t>Create HDI Cluster:</w:t>
      </w:r>
    </w:p>
    <w:p w14:paraId="7E52963D" w14:textId="67A314D5" w:rsidR="009A7751" w:rsidRPr="004D5BA8" w:rsidRDefault="009A7751" w:rsidP="00F45DF7">
      <w:pPr>
        <w:pStyle w:val="ListParagraph"/>
        <w:numPr>
          <w:ilvl w:val="0"/>
          <w:numId w:val="5"/>
        </w:numPr>
        <w:ind w:left="1080"/>
        <w:rPr>
          <w:rFonts w:ascii="Arial" w:hAnsi="Arial" w:cs="Arial"/>
          <w:sz w:val="20"/>
          <w:szCs w:val="20"/>
        </w:rPr>
      </w:pPr>
      <w:r w:rsidRPr="004D5BA8">
        <w:rPr>
          <w:rFonts w:ascii="Arial" w:hAnsi="Arial" w:cs="Arial"/>
          <w:sz w:val="20"/>
          <w:szCs w:val="20"/>
        </w:rPr>
        <w:t>portal.azure.com menu path is: "New" &gt;  "Data + Analytics" &gt; "HDInsight"</w:t>
      </w:r>
    </w:p>
    <w:p w14:paraId="4CCBBED7" w14:textId="3644A0BF" w:rsidR="009A7751" w:rsidRPr="004D5BA8" w:rsidRDefault="00FB4DA6" w:rsidP="00F45DF7">
      <w:pPr>
        <w:pStyle w:val="ListParagraph"/>
        <w:numPr>
          <w:ilvl w:val="0"/>
          <w:numId w:val="5"/>
        </w:numPr>
        <w:ind w:left="1080"/>
        <w:rPr>
          <w:rFonts w:ascii="Arial" w:hAnsi="Arial" w:cs="Arial"/>
          <w:sz w:val="20"/>
          <w:szCs w:val="20"/>
        </w:rPr>
      </w:pPr>
      <w:r>
        <w:rPr>
          <w:rFonts w:ascii="Arial" w:hAnsi="Arial" w:cs="Arial"/>
          <w:sz w:val="20"/>
          <w:szCs w:val="20"/>
        </w:rPr>
        <w:t>Cluster Name: large-cluster or transport-cluster</w:t>
      </w:r>
    </w:p>
    <w:p w14:paraId="3F65195E" w14:textId="530BDC7E" w:rsidR="009A7751" w:rsidRPr="004D5BA8" w:rsidRDefault="009A7751" w:rsidP="00F45DF7">
      <w:pPr>
        <w:pStyle w:val="ListParagraph"/>
        <w:numPr>
          <w:ilvl w:val="0"/>
          <w:numId w:val="5"/>
        </w:numPr>
        <w:ind w:left="1080"/>
        <w:rPr>
          <w:rFonts w:ascii="Arial" w:hAnsi="Arial" w:cs="Arial"/>
          <w:sz w:val="20"/>
          <w:szCs w:val="20"/>
        </w:rPr>
      </w:pPr>
      <w:r w:rsidRPr="004D5BA8">
        <w:rPr>
          <w:rFonts w:ascii="Arial" w:hAnsi="Arial" w:cs="Arial"/>
          <w:sz w:val="20"/>
          <w:szCs w:val="20"/>
        </w:rPr>
        <w:t>Cluster Type: Hadoop</w:t>
      </w:r>
    </w:p>
    <w:p w14:paraId="1BB7BC49" w14:textId="77777777" w:rsidR="004D5BA8" w:rsidRPr="004D5BA8" w:rsidRDefault="009A7751" w:rsidP="00F45DF7">
      <w:pPr>
        <w:pStyle w:val="ListParagraph"/>
        <w:numPr>
          <w:ilvl w:val="0"/>
          <w:numId w:val="5"/>
        </w:numPr>
        <w:ind w:left="1080"/>
        <w:rPr>
          <w:rFonts w:ascii="Arial" w:hAnsi="Arial" w:cs="Arial"/>
          <w:sz w:val="20"/>
          <w:szCs w:val="20"/>
        </w:rPr>
      </w:pPr>
      <w:r w:rsidRPr="004D5BA8">
        <w:rPr>
          <w:rFonts w:ascii="Arial" w:hAnsi="Arial" w:cs="Arial"/>
          <w:sz w:val="20"/>
          <w:szCs w:val="20"/>
        </w:rPr>
        <w:t>Cluster Operating System: Ubuntu 12.04LTS for operating system</w:t>
      </w:r>
    </w:p>
    <w:p w14:paraId="05A9DFCF" w14:textId="217741E8" w:rsidR="009A7751" w:rsidRPr="004D5BA8" w:rsidRDefault="009A7751" w:rsidP="00F45DF7">
      <w:pPr>
        <w:pStyle w:val="ListParagraph"/>
        <w:numPr>
          <w:ilvl w:val="0"/>
          <w:numId w:val="5"/>
        </w:numPr>
        <w:ind w:left="1080"/>
        <w:rPr>
          <w:rFonts w:ascii="Arial" w:hAnsi="Arial" w:cs="Arial"/>
          <w:sz w:val="20"/>
          <w:szCs w:val="20"/>
        </w:rPr>
      </w:pPr>
      <w:r w:rsidRPr="004D5BA8">
        <w:rPr>
          <w:rFonts w:ascii="Arial" w:hAnsi="Arial" w:cs="Arial"/>
          <w:sz w:val="20"/>
          <w:szCs w:val="20"/>
        </w:rPr>
        <w:t>Subscription: Our CU enterprise account is called "CLO eBird subscription"</w:t>
      </w:r>
    </w:p>
    <w:p w14:paraId="27AA6ED3" w14:textId="77777777" w:rsidR="004D5BA8" w:rsidRPr="004D5BA8" w:rsidRDefault="009A7751" w:rsidP="00F45DF7">
      <w:pPr>
        <w:pStyle w:val="ListParagraph"/>
        <w:numPr>
          <w:ilvl w:val="0"/>
          <w:numId w:val="5"/>
        </w:numPr>
        <w:ind w:left="1080"/>
        <w:rPr>
          <w:rFonts w:ascii="Arial" w:hAnsi="Arial" w:cs="Arial"/>
          <w:sz w:val="20"/>
          <w:szCs w:val="20"/>
        </w:rPr>
      </w:pPr>
      <w:r w:rsidRPr="004D5BA8">
        <w:rPr>
          <w:rFonts w:ascii="Arial" w:hAnsi="Arial" w:cs="Arial"/>
          <w:sz w:val="20"/>
          <w:szCs w:val="20"/>
        </w:rPr>
        <w:t>Resource Group: Select existing resource group. This will determine th</w:t>
      </w:r>
      <w:r w:rsidR="004D5BA8" w:rsidRPr="004D5BA8">
        <w:rPr>
          <w:rFonts w:ascii="Arial" w:hAnsi="Arial" w:cs="Arial"/>
          <w:sz w:val="20"/>
          <w:szCs w:val="20"/>
        </w:rPr>
        <w:t>e Data Source and the Region. NOTE</w:t>
      </w:r>
      <w:r w:rsidRPr="004D5BA8">
        <w:rPr>
          <w:rFonts w:ascii="Arial" w:hAnsi="Arial" w:cs="Arial"/>
          <w:sz w:val="20"/>
          <w:szCs w:val="20"/>
        </w:rPr>
        <w:t xml:space="preserve">: your storage account and HDI cluster regions must match! </w:t>
      </w:r>
    </w:p>
    <w:p w14:paraId="683C14DD" w14:textId="77777777" w:rsidR="004D5BA8" w:rsidRPr="004D5BA8" w:rsidRDefault="009A7751" w:rsidP="00F45DF7">
      <w:pPr>
        <w:pStyle w:val="ListParagraph"/>
        <w:numPr>
          <w:ilvl w:val="0"/>
          <w:numId w:val="5"/>
        </w:numPr>
        <w:ind w:left="1080"/>
        <w:rPr>
          <w:rFonts w:ascii="Arial" w:hAnsi="Arial" w:cs="Arial"/>
          <w:sz w:val="20"/>
          <w:szCs w:val="20"/>
        </w:rPr>
      </w:pPr>
      <w:r w:rsidRPr="004D5BA8">
        <w:rPr>
          <w:rFonts w:ascii="Arial" w:hAnsi="Arial" w:cs="Arial"/>
          <w:sz w:val="20"/>
          <w:szCs w:val="20"/>
        </w:rPr>
        <w:t xml:space="preserve">Credentials: </w:t>
      </w:r>
    </w:p>
    <w:p w14:paraId="406D1D47" w14:textId="2030E558" w:rsidR="004D5BA8" w:rsidRPr="004D5BA8" w:rsidRDefault="00FB4DA6" w:rsidP="00F45DF7">
      <w:pPr>
        <w:pStyle w:val="ListParagraph"/>
        <w:numPr>
          <w:ilvl w:val="1"/>
          <w:numId w:val="5"/>
        </w:numPr>
        <w:ind w:left="1800"/>
        <w:rPr>
          <w:rFonts w:ascii="Arial" w:hAnsi="Arial" w:cs="Arial"/>
          <w:sz w:val="20"/>
          <w:szCs w:val="20"/>
        </w:rPr>
      </w:pPr>
      <w:r>
        <w:rPr>
          <w:rFonts w:ascii="Arial" w:hAnsi="Arial" w:cs="Arial"/>
          <w:sz w:val="20"/>
          <w:szCs w:val="20"/>
        </w:rPr>
        <w:t>Cluster login username</w:t>
      </w:r>
      <w:r w:rsidR="009A7751" w:rsidRPr="004D5BA8">
        <w:rPr>
          <w:rFonts w:ascii="Arial" w:hAnsi="Arial" w:cs="Arial"/>
          <w:sz w:val="20"/>
          <w:szCs w:val="20"/>
        </w:rPr>
        <w:t>: This defaults to "admin". Look out for confusing parts down the line where a username is asked for that is not this name, "hdiuser", but rather "admin" (most likely the "HTTP user name which is used for Ambari").</w:t>
      </w:r>
    </w:p>
    <w:p w14:paraId="63F09785" w14:textId="174AB4E0" w:rsidR="004D5BA8" w:rsidRPr="004D5BA8" w:rsidRDefault="009A7751" w:rsidP="00F45DF7">
      <w:pPr>
        <w:pStyle w:val="ListParagraph"/>
        <w:numPr>
          <w:ilvl w:val="1"/>
          <w:numId w:val="5"/>
        </w:numPr>
        <w:ind w:left="1800"/>
        <w:rPr>
          <w:rFonts w:ascii="Arial" w:hAnsi="Arial" w:cs="Arial"/>
          <w:sz w:val="20"/>
          <w:szCs w:val="20"/>
        </w:rPr>
      </w:pPr>
      <w:r w:rsidRPr="004D5BA8">
        <w:rPr>
          <w:rFonts w:ascii="Arial" w:hAnsi="Arial" w:cs="Arial"/>
          <w:sz w:val="20"/>
          <w:szCs w:val="20"/>
        </w:rPr>
        <w:t xml:space="preserve">"Cluster Login Password": Nick has been using </w:t>
      </w:r>
      <w:r w:rsidR="003F6154">
        <w:rPr>
          <w:rFonts w:ascii="Arial" w:hAnsi="Arial" w:cs="Arial"/>
          <w:sz w:val="20"/>
          <w:szCs w:val="20"/>
        </w:rPr>
        <w:t>&lt;cluster_password&gt;</w:t>
      </w:r>
      <w:r w:rsidRPr="004D5BA8">
        <w:rPr>
          <w:rFonts w:ascii="Arial" w:hAnsi="Arial" w:cs="Arial"/>
          <w:sz w:val="20"/>
          <w:szCs w:val="20"/>
        </w:rPr>
        <w:t xml:space="preserve"> In theory, we will not need to use this often because of the SSH setup.</w:t>
      </w:r>
    </w:p>
    <w:p w14:paraId="78D4B265" w14:textId="77777777" w:rsidR="004D5BA8" w:rsidRPr="004D5BA8" w:rsidRDefault="009A7751" w:rsidP="00F45DF7">
      <w:pPr>
        <w:pStyle w:val="ListParagraph"/>
        <w:numPr>
          <w:ilvl w:val="1"/>
          <w:numId w:val="5"/>
        </w:numPr>
        <w:ind w:left="1800"/>
        <w:rPr>
          <w:rFonts w:ascii="Arial" w:hAnsi="Arial" w:cs="Arial"/>
          <w:sz w:val="20"/>
          <w:szCs w:val="20"/>
        </w:rPr>
      </w:pPr>
      <w:r w:rsidRPr="004D5BA8">
        <w:rPr>
          <w:rFonts w:ascii="Arial" w:hAnsi="Arial" w:cs="Arial"/>
          <w:sz w:val="20"/>
          <w:szCs w:val="20"/>
        </w:rPr>
        <w:t xml:space="preserve">"SSH Username": I have been using the name "hdiuser", for consistency in scripts. </w:t>
      </w:r>
    </w:p>
    <w:p w14:paraId="491DE255" w14:textId="12CCCE9F" w:rsidR="009A7751" w:rsidRDefault="009A7751" w:rsidP="00F45DF7">
      <w:pPr>
        <w:pStyle w:val="ListParagraph"/>
        <w:numPr>
          <w:ilvl w:val="1"/>
          <w:numId w:val="5"/>
        </w:numPr>
        <w:ind w:left="1800"/>
        <w:rPr>
          <w:rFonts w:ascii="Arial" w:hAnsi="Arial" w:cs="Arial"/>
          <w:sz w:val="20"/>
          <w:szCs w:val="20"/>
        </w:rPr>
      </w:pPr>
      <w:r w:rsidRPr="004D5BA8">
        <w:rPr>
          <w:rFonts w:ascii="Arial" w:hAnsi="Arial" w:cs="Arial"/>
          <w:sz w:val="20"/>
          <w:szCs w:val="20"/>
        </w:rPr>
        <w:t>"SSH Authentication type" switch SSH Authentication type to Public key-- then supply said Public key. Get a copy of the public key. Easy way, copy and paste in this box the output (on local machine) of:</w:t>
      </w:r>
    </w:p>
    <w:p w14:paraId="1A80ABA0" w14:textId="0FB6959E" w:rsidR="009A7751" w:rsidRPr="004D5BA8" w:rsidRDefault="004D5BA8" w:rsidP="00F45DF7">
      <w:pPr>
        <w:ind w:left="1080"/>
        <w:rPr>
          <w:rFonts w:ascii="Arial" w:hAnsi="Arial" w:cs="Arial"/>
          <w:sz w:val="20"/>
          <w:szCs w:val="20"/>
        </w:rPr>
      </w:pPr>
      <w:r w:rsidRPr="004D5BA8">
        <w:rPr>
          <w:rFonts w:ascii="Arial" w:hAnsi="Arial" w:cs="Arial"/>
          <w:sz w:val="20"/>
          <w:szCs w:val="20"/>
        </w:rPr>
        <w:tab/>
      </w:r>
      <w:r w:rsidRPr="004D5BA8">
        <w:rPr>
          <w:rFonts w:ascii="Arial" w:hAnsi="Arial" w:cs="Arial"/>
          <w:sz w:val="20"/>
          <w:szCs w:val="20"/>
        </w:rPr>
        <w:tab/>
      </w:r>
      <w:r w:rsidR="009A7751" w:rsidRPr="004D5BA8">
        <w:rPr>
          <w:rFonts w:ascii="Arial" w:hAnsi="Arial" w:cs="Arial"/>
          <w:sz w:val="20"/>
          <w:szCs w:val="20"/>
        </w:rPr>
        <w:t>$ cat ~/.ssh/id_rsa_clusters.pub</w:t>
      </w:r>
    </w:p>
    <w:p w14:paraId="56632DB6" w14:textId="77777777" w:rsidR="004D5BA8" w:rsidRDefault="004D5BA8" w:rsidP="00F45DF7">
      <w:pPr>
        <w:pStyle w:val="ListParagraph"/>
        <w:numPr>
          <w:ilvl w:val="1"/>
          <w:numId w:val="6"/>
        </w:numPr>
        <w:ind w:left="1440"/>
        <w:rPr>
          <w:rFonts w:ascii="Arial" w:hAnsi="Arial" w:cs="Arial"/>
          <w:sz w:val="20"/>
          <w:szCs w:val="20"/>
        </w:rPr>
      </w:pPr>
      <w:r w:rsidRPr="004D5BA8">
        <w:rPr>
          <w:rFonts w:ascii="Arial" w:hAnsi="Arial" w:cs="Arial"/>
          <w:sz w:val="20"/>
          <w:szCs w:val="20"/>
        </w:rPr>
        <w:t>"Node Pricing Tiers" for picking nodes types</w:t>
      </w:r>
    </w:p>
    <w:p w14:paraId="022CE9B7" w14:textId="21619C00" w:rsidR="009A7751" w:rsidRDefault="009A7751" w:rsidP="00F45DF7">
      <w:pPr>
        <w:pStyle w:val="ListParagraph"/>
        <w:numPr>
          <w:ilvl w:val="2"/>
          <w:numId w:val="6"/>
        </w:numPr>
        <w:ind w:left="2160"/>
        <w:rPr>
          <w:rFonts w:ascii="Arial" w:hAnsi="Arial" w:cs="Arial"/>
          <w:sz w:val="20"/>
          <w:szCs w:val="20"/>
        </w:rPr>
      </w:pPr>
      <w:r w:rsidRPr="004D5BA8">
        <w:rPr>
          <w:rFonts w:ascii="Arial" w:hAnsi="Arial" w:cs="Arial"/>
          <w:sz w:val="20"/>
          <w:szCs w:val="20"/>
        </w:rPr>
        <w:t xml:space="preserve">Test </w:t>
      </w:r>
      <w:r w:rsidR="004D5BA8">
        <w:rPr>
          <w:rFonts w:ascii="Arial" w:hAnsi="Arial" w:cs="Arial"/>
          <w:sz w:val="20"/>
          <w:szCs w:val="20"/>
        </w:rPr>
        <w:t>or Transfer Cluster S</w:t>
      </w:r>
      <w:r w:rsidRPr="004D5BA8">
        <w:rPr>
          <w:rFonts w:ascii="Arial" w:hAnsi="Arial" w:cs="Arial"/>
          <w:sz w:val="20"/>
          <w:szCs w:val="20"/>
        </w:rPr>
        <w:t xml:space="preserve">ize: 2 head nodes and 4 worker nodes using A3, the smallest available on HDI with 4 cores and 7GB ram. These are not MS's </w:t>
      </w:r>
      <w:r w:rsidR="004D5BA8" w:rsidRPr="004D5BA8">
        <w:rPr>
          <w:rFonts w:ascii="Arial" w:hAnsi="Arial" w:cs="Arial"/>
          <w:sz w:val="20"/>
          <w:szCs w:val="20"/>
        </w:rPr>
        <w:t>recommended</w:t>
      </w:r>
      <w:r w:rsidRPr="004D5BA8">
        <w:rPr>
          <w:rFonts w:ascii="Arial" w:hAnsi="Arial" w:cs="Arial"/>
          <w:sz w:val="20"/>
          <w:szCs w:val="20"/>
        </w:rPr>
        <w:t xml:space="preserve">, but they are the cheapest! </w:t>
      </w:r>
    </w:p>
    <w:p w14:paraId="051A9971" w14:textId="77777777" w:rsidR="004D5BA8" w:rsidRDefault="004D5BA8" w:rsidP="00F45DF7">
      <w:pPr>
        <w:pStyle w:val="ListParagraph"/>
        <w:numPr>
          <w:ilvl w:val="2"/>
          <w:numId w:val="6"/>
        </w:numPr>
        <w:ind w:left="2160"/>
        <w:rPr>
          <w:rFonts w:ascii="Arial" w:hAnsi="Arial" w:cs="Arial"/>
          <w:sz w:val="20"/>
          <w:szCs w:val="20"/>
        </w:rPr>
      </w:pPr>
      <w:r>
        <w:rPr>
          <w:rFonts w:ascii="Arial" w:hAnsi="Arial" w:cs="Arial"/>
          <w:sz w:val="20"/>
          <w:szCs w:val="20"/>
        </w:rPr>
        <w:t xml:space="preserve">Large Cluster Size: 2 x D13 head nodes and up to 250 x D4 worker nodes. </w:t>
      </w:r>
    </w:p>
    <w:p w14:paraId="0FEAB510" w14:textId="0A424250" w:rsidR="004D5BA8" w:rsidRPr="00C308AB" w:rsidRDefault="00C308AB" w:rsidP="00F45DF7">
      <w:pPr>
        <w:pStyle w:val="ListParagraph"/>
        <w:numPr>
          <w:ilvl w:val="2"/>
          <w:numId w:val="6"/>
        </w:numPr>
        <w:ind w:left="2160"/>
        <w:rPr>
          <w:rFonts w:ascii="Arial" w:hAnsi="Arial" w:cs="Arial"/>
          <w:i/>
          <w:sz w:val="20"/>
          <w:szCs w:val="20"/>
        </w:rPr>
      </w:pPr>
      <w:r w:rsidRPr="00C308AB">
        <w:rPr>
          <w:rFonts w:ascii="Arial" w:hAnsi="Arial" w:cs="Arial"/>
          <w:i/>
          <w:sz w:val="20"/>
          <w:szCs w:val="20"/>
        </w:rPr>
        <w:t>Important</w:t>
      </w:r>
      <w:r w:rsidR="009A7751" w:rsidRPr="00C308AB">
        <w:rPr>
          <w:rFonts w:ascii="Arial" w:hAnsi="Arial" w:cs="Arial"/>
          <w:i/>
          <w:sz w:val="20"/>
          <w:szCs w:val="20"/>
        </w:rPr>
        <w:t xml:space="preserve">: clusters with more than 35 nodes </w:t>
      </w:r>
      <w:r w:rsidR="004D5BA8" w:rsidRPr="00C308AB">
        <w:rPr>
          <w:rFonts w:ascii="Arial" w:hAnsi="Arial" w:cs="Arial"/>
          <w:i/>
          <w:sz w:val="20"/>
          <w:szCs w:val="20"/>
        </w:rPr>
        <w:t>require</w:t>
      </w:r>
      <w:r w:rsidR="009A7751" w:rsidRPr="00C308AB">
        <w:rPr>
          <w:rFonts w:ascii="Arial" w:hAnsi="Arial" w:cs="Arial"/>
          <w:i/>
          <w:sz w:val="20"/>
          <w:szCs w:val="20"/>
        </w:rPr>
        <w:t xml:space="preserve"> head nodes with at l</w:t>
      </w:r>
      <w:r w:rsidR="004D5BA8" w:rsidRPr="00C308AB">
        <w:rPr>
          <w:rFonts w:ascii="Arial" w:hAnsi="Arial" w:cs="Arial"/>
          <w:i/>
          <w:sz w:val="20"/>
          <w:szCs w:val="20"/>
        </w:rPr>
        <w:t>east 14 GB RAM!</w:t>
      </w:r>
    </w:p>
    <w:p w14:paraId="7B05F864" w14:textId="77777777" w:rsidR="004D5BA8" w:rsidRDefault="009A7751" w:rsidP="00F45DF7">
      <w:pPr>
        <w:pStyle w:val="ListParagraph"/>
        <w:numPr>
          <w:ilvl w:val="1"/>
          <w:numId w:val="6"/>
        </w:numPr>
        <w:ind w:left="1440"/>
        <w:rPr>
          <w:rFonts w:ascii="Arial" w:hAnsi="Arial" w:cs="Arial"/>
          <w:sz w:val="20"/>
          <w:szCs w:val="20"/>
        </w:rPr>
      </w:pPr>
      <w:r w:rsidRPr="004D5BA8">
        <w:rPr>
          <w:rFonts w:ascii="Arial" w:hAnsi="Arial" w:cs="Arial"/>
          <w:sz w:val="20"/>
          <w:szCs w:val="20"/>
        </w:rPr>
        <w:t xml:space="preserve"> Optional Configuration: </w:t>
      </w:r>
    </w:p>
    <w:p w14:paraId="7B87490C" w14:textId="7A3A0658" w:rsidR="004D5BA8" w:rsidRDefault="009A7751" w:rsidP="00F45DF7">
      <w:pPr>
        <w:pStyle w:val="ListParagraph"/>
        <w:numPr>
          <w:ilvl w:val="1"/>
          <w:numId w:val="6"/>
        </w:numPr>
        <w:ind w:left="1440"/>
        <w:rPr>
          <w:rFonts w:ascii="Arial" w:hAnsi="Arial" w:cs="Arial"/>
          <w:sz w:val="20"/>
          <w:szCs w:val="20"/>
        </w:rPr>
      </w:pPr>
      <w:r w:rsidRPr="004D5BA8">
        <w:rPr>
          <w:rFonts w:ascii="Arial" w:hAnsi="Arial" w:cs="Arial"/>
          <w:sz w:val="20"/>
          <w:szCs w:val="20"/>
        </w:rPr>
        <w:t>"Script Actions"</w:t>
      </w:r>
      <w:r w:rsidR="00FB1A93">
        <w:rPr>
          <w:rFonts w:ascii="Arial" w:hAnsi="Arial" w:cs="Arial"/>
          <w:sz w:val="20"/>
          <w:szCs w:val="20"/>
        </w:rPr>
        <w:t xml:space="preserve"> </w:t>
      </w:r>
    </w:p>
    <w:p w14:paraId="6441DB32" w14:textId="77777777" w:rsidR="004D5BA8" w:rsidRDefault="009A7751" w:rsidP="00F45DF7">
      <w:pPr>
        <w:pStyle w:val="ListParagraph"/>
        <w:numPr>
          <w:ilvl w:val="2"/>
          <w:numId w:val="6"/>
        </w:numPr>
        <w:ind w:left="2160"/>
        <w:rPr>
          <w:rFonts w:ascii="Arial" w:hAnsi="Arial" w:cs="Arial"/>
          <w:sz w:val="20"/>
          <w:szCs w:val="20"/>
        </w:rPr>
      </w:pPr>
      <w:r w:rsidRPr="004D5BA8">
        <w:rPr>
          <w:rFonts w:ascii="Arial" w:hAnsi="Arial" w:cs="Arial"/>
          <w:sz w:val="20"/>
          <w:szCs w:val="20"/>
        </w:rPr>
        <w:t>Name: eBird-R-installation</w:t>
      </w:r>
    </w:p>
    <w:p w14:paraId="4315DC05" w14:textId="1F3D6DCF" w:rsidR="0022433C" w:rsidRPr="00722853" w:rsidRDefault="0022433C" w:rsidP="0022433C">
      <w:pPr>
        <w:pStyle w:val="ListParagraph"/>
        <w:numPr>
          <w:ilvl w:val="2"/>
          <w:numId w:val="6"/>
        </w:numPr>
        <w:ind w:left="2160"/>
        <w:rPr>
          <w:rFonts w:ascii="Arial" w:hAnsi="Arial" w:cs="Arial"/>
          <w:sz w:val="20"/>
          <w:szCs w:val="20"/>
        </w:rPr>
      </w:pPr>
      <w:r w:rsidRPr="00722853">
        <w:rPr>
          <w:rFonts w:ascii="Arial" w:hAnsi="Arial" w:cs="Arial"/>
          <w:sz w:val="20"/>
          <w:szCs w:val="20"/>
        </w:rPr>
        <w:t xml:space="preserve">Script URI: </w:t>
      </w:r>
      <w:hyperlink r:id="rId7" w:history="1">
        <w:r w:rsidRPr="00722853">
          <w:rPr>
            <w:rStyle w:val="Hyperlink"/>
            <w:rFonts w:ascii="Arial" w:hAnsi="Arial" w:cs="Arial"/>
            <w:sz w:val="20"/>
            <w:szCs w:val="20"/>
          </w:rPr>
          <w:t>https://sd2.blob.core.windows.net/scripts/eBird-r-install-launcher-v01.sh</w:t>
        </w:r>
      </w:hyperlink>
      <w:r w:rsidRPr="00722853">
        <w:rPr>
          <w:rFonts w:ascii="Arial" w:hAnsi="Arial" w:cs="Arial"/>
          <w:sz w:val="20"/>
          <w:szCs w:val="20"/>
        </w:rPr>
        <w:t xml:space="preserve"> </w:t>
      </w:r>
    </w:p>
    <w:p w14:paraId="233DE817" w14:textId="76E0467D" w:rsidR="00F10D55" w:rsidRPr="00722853" w:rsidRDefault="0022433C" w:rsidP="00F10D55">
      <w:pPr>
        <w:pStyle w:val="ListParagraph"/>
        <w:numPr>
          <w:ilvl w:val="2"/>
          <w:numId w:val="6"/>
        </w:numPr>
        <w:ind w:left="2160"/>
        <w:rPr>
          <w:rFonts w:ascii="Arial" w:hAnsi="Arial" w:cs="Arial"/>
          <w:sz w:val="20"/>
          <w:szCs w:val="20"/>
        </w:rPr>
      </w:pPr>
      <w:r w:rsidRPr="00722853">
        <w:rPr>
          <w:rFonts w:ascii="Arial" w:hAnsi="Arial" w:cs="Arial"/>
          <w:sz w:val="20"/>
          <w:szCs w:val="20"/>
        </w:rPr>
        <w:t xml:space="preserve">NOTE this script needs: </w:t>
      </w:r>
      <w:hyperlink r:id="rId8" w:history="1">
        <w:r w:rsidR="00F10D55" w:rsidRPr="00722853">
          <w:rPr>
            <w:rStyle w:val="Hyperlink"/>
            <w:rFonts w:ascii="Arial" w:hAnsi="Arial" w:cs="Arial"/>
            <w:sz w:val="20"/>
            <w:szCs w:val="20"/>
          </w:rPr>
          <w:t>https://sd2.blob.core.windows.net/scripts/eBird-r-libraries.tar</w:t>
        </w:r>
      </w:hyperlink>
    </w:p>
    <w:p w14:paraId="1F125D20" w14:textId="77777777" w:rsidR="00FB1A93" w:rsidRDefault="009A7751" w:rsidP="00F45DF7">
      <w:pPr>
        <w:pStyle w:val="ListParagraph"/>
        <w:numPr>
          <w:ilvl w:val="2"/>
          <w:numId w:val="6"/>
        </w:numPr>
        <w:ind w:left="2160"/>
        <w:rPr>
          <w:rFonts w:ascii="Arial" w:hAnsi="Arial" w:cs="Arial"/>
          <w:sz w:val="20"/>
          <w:szCs w:val="20"/>
        </w:rPr>
      </w:pPr>
      <w:r w:rsidRPr="004D5BA8">
        <w:rPr>
          <w:rFonts w:ascii="Arial" w:hAnsi="Arial" w:cs="Arial"/>
          <w:sz w:val="20"/>
          <w:szCs w:val="20"/>
        </w:rPr>
        <w:t>Check Head and Worker</w:t>
      </w:r>
      <w:r w:rsidR="004D5BA8">
        <w:rPr>
          <w:rFonts w:ascii="Arial" w:hAnsi="Arial" w:cs="Arial"/>
          <w:sz w:val="20"/>
          <w:szCs w:val="20"/>
        </w:rPr>
        <w:t>, you can also check Zookeeper</w:t>
      </w:r>
    </w:p>
    <w:p w14:paraId="1D7F3837" w14:textId="7F5439D9" w:rsidR="005E5E17" w:rsidRDefault="00FB1A93" w:rsidP="00F45DF7">
      <w:pPr>
        <w:ind w:left="1800"/>
        <w:rPr>
          <w:rFonts w:ascii="Arial" w:hAnsi="Arial" w:cs="Arial"/>
          <w:sz w:val="20"/>
          <w:szCs w:val="20"/>
        </w:rPr>
      </w:pPr>
      <w:r w:rsidRPr="008E44A5">
        <w:rPr>
          <w:rFonts w:ascii="Arial" w:hAnsi="Arial" w:cs="Arial"/>
          <w:sz w:val="20"/>
          <w:szCs w:val="20"/>
          <w:highlight w:val="yellow"/>
        </w:rPr>
        <w:t>See section XXX to upload scripts</w:t>
      </w:r>
      <w:r w:rsidR="009A7751" w:rsidRPr="00FB1A93">
        <w:rPr>
          <w:rFonts w:ascii="Arial" w:hAnsi="Arial" w:cs="Arial"/>
          <w:sz w:val="20"/>
          <w:szCs w:val="20"/>
        </w:rPr>
        <w:tab/>
      </w:r>
    </w:p>
    <w:p w14:paraId="0D29EB29" w14:textId="52C2CFC5" w:rsidR="009A7751" w:rsidRPr="004D5BA8" w:rsidRDefault="00C308AB" w:rsidP="005E5E17">
      <w:pPr>
        <w:rPr>
          <w:rFonts w:ascii="Arial" w:hAnsi="Arial" w:cs="Arial"/>
          <w:sz w:val="20"/>
          <w:szCs w:val="20"/>
        </w:rPr>
      </w:pPr>
      <w:r>
        <w:rPr>
          <w:rFonts w:ascii="Arial" w:hAnsi="Arial" w:cs="Arial"/>
          <w:sz w:val="20"/>
          <w:szCs w:val="20"/>
        </w:rPr>
        <w:t xml:space="preserve">Then you wait </w:t>
      </w:r>
      <w:r w:rsidR="009A7751" w:rsidRPr="004D5BA8">
        <w:rPr>
          <w:rFonts w:ascii="Arial" w:hAnsi="Arial" w:cs="Arial"/>
          <w:sz w:val="20"/>
          <w:szCs w:val="20"/>
        </w:rPr>
        <w:t>~20 minutes</w:t>
      </w:r>
      <w:r w:rsidR="005E5E17">
        <w:rPr>
          <w:rFonts w:ascii="Arial" w:hAnsi="Arial" w:cs="Arial"/>
          <w:sz w:val="20"/>
          <w:szCs w:val="20"/>
        </w:rPr>
        <w:t xml:space="preserve"> for a small cluster and more like 45 min for a large cluster with R and R packages installed. </w:t>
      </w:r>
    </w:p>
    <w:p w14:paraId="0C18B45A" w14:textId="77777777" w:rsidR="00597474" w:rsidRDefault="00597474" w:rsidP="001E082A">
      <w:pPr>
        <w:rPr>
          <w:rFonts w:ascii="Arial" w:hAnsi="Arial" w:cs="Arial"/>
          <w:sz w:val="20"/>
          <w:szCs w:val="20"/>
        </w:rPr>
      </w:pPr>
    </w:p>
    <w:p w14:paraId="540F992C" w14:textId="77777777" w:rsidR="00923995" w:rsidRDefault="00923995" w:rsidP="00897D8E">
      <w:pPr>
        <w:rPr>
          <w:rFonts w:ascii="Arial" w:hAnsi="Arial" w:cs="Arial"/>
          <w:sz w:val="20"/>
          <w:szCs w:val="20"/>
        </w:rPr>
      </w:pPr>
    </w:p>
    <w:p w14:paraId="75740E3D" w14:textId="40CC4311" w:rsidR="00923995" w:rsidRPr="00BA04C3" w:rsidRDefault="00423CAD" w:rsidP="00BA04C3">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 xml:space="preserve">Section A5: </w:t>
      </w:r>
      <w:r w:rsidR="00BA04C3" w:rsidRPr="00BA04C3">
        <w:rPr>
          <w:rFonts w:ascii="Arial" w:hAnsi="Arial" w:cs="Arial"/>
          <w:b/>
          <w:sz w:val="20"/>
          <w:szCs w:val="20"/>
        </w:rPr>
        <w:t xml:space="preserve">Finish </w:t>
      </w:r>
      <w:r w:rsidR="0032741A">
        <w:rPr>
          <w:rFonts w:ascii="Arial" w:hAnsi="Arial" w:cs="Arial"/>
          <w:b/>
          <w:sz w:val="20"/>
          <w:szCs w:val="20"/>
        </w:rPr>
        <w:t>RSA Key Configuration Connecting</w:t>
      </w:r>
      <w:r w:rsidR="00BA04C3" w:rsidRPr="00BA04C3">
        <w:rPr>
          <w:rFonts w:ascii="Arial" w:hAnsi="Arial" w:cs="Arial"/>
          <w:b/>
          <w:sz w:val="20"/>
          <w:szCs w:val="20"/>
        </w:rPr>
        <w:t xml:space="preserve"> Local Machine and Azure Cluster</w:t>
      </w:r>
    </w:p>
    <w:p w14:paraId="1CA3DD19" w14:textId="3016DEBF" w:rsidR="00923995" w:rsidRPr="00923995" w:rsidRDefault="00BA04C3" w:rsidP="00C308AB">
      <w:pPr>
        <w:ind w:left="720"/>
        <w:rPr>
          <w:rFonts w:ascii="Arial" w:hAnsi="Arial" w:cs="Arial"/>
          <w:sz w:val="20"/>
          <w:szCs w:val="20"/>
        </w:rPr>
      </w:pPr>
      <w:r>
        <w:rPr>
          <w:rFonts w:ascii="Arial" w:hAnsi="Arial" w:cs="Arial"/>
          <w:sz w:val="20"/>
          <w:szCs w:val="20"/>
        </w:rPr>
        <w:t>On local machine, c</w:t>
      </w:r>
      <w:r w:rsidR="00923995" w:rsidRPr="00923995">
        <w:rPr>
          <w:rFonts w:ascii="Arial" w:hAnsi="Arial" w:cs="Arial"/>
          <w:sz w:val="20"/>
          <w:szCs w:val="20"/>
        </w:rPr>
        <w:t>reate "~/.ssh/config"</w:t>
      </w:r>
      <w:r>
        <w:rPr>
          <w:rFonts w:ascii="Arial" w:hAnsi="Arial" w:cs="Arial"/>
          <w:sz w:val="20"/>
          <w:szCs w:val="20"/>
        </w:rPr>
        <w:t xml:space="preserve"> </w:t>
      </w:r>
      <w:r w:rsidR="00923995" w:rsidRPr="00923995">
        <w:rPr>
          <w:rFonts w:ascii="Arial" w:hAnsi="Arial" w:cs="Arial"/>
          <w:sz w:val="20"/>
          <w:szCs w:val="20"/>
        </w:rPr>
        <w:t xml:space="preserve">Note that bitbucket has a nice explanation for setting up this config file. </w:t>
      </w:r>
    </w:p>
    <w:p w14:paraId="5565CC1E" w14:textId="77777777" w:rsidR="00923995" w:rsidRPr="00923995" w:rsidRDefault="00923995" w:rsidP="00C308AB">
      <w:pPr>
        <w:ind w:left="720"/>
        <w:rPr>
          <w:rFonts w:ascii="Arial" w:hAnsi="Arial" w:cs="Arial"/>
          <w:sz w:val="20"/>
          <w:szCs w:val="20"/>
        </w:rPr>
      </w:pPr>
      <w:r w:rsidRPr="00923995">
        <w:rPr>
          <w:rFonts w:ascii="Arial" w:hAnsi="Arial" w:cs="Arial"/>
          <w:sz w:val="20"/>
          <w:szCs w:val="20"/>
        </w:rPr>
        <w:tab/>
        <w:t>touch config</w:t>
      </w:r>
    </w:p>
    <w:p w14:paraId="3D54720A" w14:textId="786C1ABA" w:rsidR="00923995" w:rsidRDefault="00923995" w:rsidP="00C308AB">
      <w:pPr>
        <w:ind w:left="720"/>
        <w:rPr>
          <w:rFonts w:ascii="Arial" w:hAnsi="Arial" w:cs="Arial"/>
          <w:sz w:val="20"/>
          <w:szCs w:val="20"/>
        </w:rPr>
      </w:pPr>
      <w:r w:rsidRPr="00923995">
        <w:rPr>
          <w:rFonts w:ascii="Arial" w:hAnsi="Arial" w:cs="Arial"/>
          <w:sz w:val="20"/>
          <w:szCs w:val="20"/>
        </w:rPr>
        <w:t xml:space="preserve">Permissions for config should be (I think) "-rw-r--r--" </w:t>
      </w:r>
    </w:p>
    <w:p w14:paraId="4D24683E" w14:textId="77777777" w:rsidR="00BA04C3" w:rsidRPr="00923995" w:rsidRDefault="00BA04C3" w:rsidP="00C308AB">
      <w:pPr>
        <w:ind w:left="720"/>
        <w:rPr>
          <w:rFonts w:ascii="Arial" w:hAnsi="Arial" w:cs="Arial"/>
          <w:sz w:val="20"/>
          <w:szCs w:val="20"/>
        </w:rPr>
      </w:pPr>
    </w:p>
    <w:p w14:paraId="6BA7CCFC" w14:textId="4B8C121F" w:rsidR="00923995" w:rsidRPr="00923995" w:rsidRDefault="00BA04C3" w:rsidP="00C308AB">
      <w:pPr>
        <w:ind w:left="720"/>
        <w:rPr>
          <w:rFonts w:ascii="Arial" w:hAnsi="Arial" w:cs="Arial"/>
          <w:sz w:val="20"/>
          <w:szCs w:val="20"/>
        </w:rPr>
      </w:pPr>
      <w:r>
        <w:rPr>
          <w:rFonts w:ascii="Arial" w:hAnsi="Arial" w:cs="Arial"/>
          <w:sz w:val="20"/>
          <w:szCs w:val="20"/>
        </w:rPr>
        <w:t>G</w:t>
      </w:r>
      <w:r w:rsidR="00923995" w:rsidRPr="00923995">
        <w:rPr>
          <w:rFonts w:ascii="Arial" w:hAnsi="Arial" w:cs="Arial"/>
          <w:sz w:val="20"/>
          <w:szCs w:val="20"/>
        </w:rPr>
        <w:t>o into config and add this line to use your non-default private key for this server:</w:t>
      </w:r>
    </w:p>
    <w:p w14:paraId="1F6FDA35" w14:textId="57A01B4F" w:rsidR="00923995" w:rsidRPr="00923995" w:rsidRDefault="00923995" w:rsidP="00C308AB">
      <w:pPr>
        <w:ind w:left="720" w:firstLine="720"/>
        <w:rPr>
          <w:rFonts w:ascii="Arial" w:hAnsi="Arial" w:cs="Arial"/>
          <w:sz w:val="20"/>
          <w:szCs w:val="20"/>
        </w:rPr>
      </w:pPr>
      <w:r w:rsidRPr="00923995">
        <w:rPr>
          <w:rFonts w:ascii="Arial" w:hAnsi="Arial" w:cs="Arial"/>
          <w:sz w:val="20"/>
          <w:szCs w:val="20"/>
        </w:rPr>
        <w:t>Host large-cluster-ssh.azurehdinsight.net</w:t>
      </w:r>
    </w:p>
    <w:p w14:paraId="2112E412" w14:textId="77777777" w:rsidR="00923995" w:rsidRPr="00923995" w:rsidRDefault="00923995" w:rsidP="00C308AB">
      <w:pPr>
        <w:ind w:left="1440"/>
        <w:rPr>
          <w:rFonts w:ascii="Arial" w:hAnsi="Arial" w:cs="Arial"/>
          <w:sz w:val="20"/>
          <w:szCs w:val="20"/>
        </w:rPr>
      </w:pPr>
      <w:r w:rsidRPr="00923995">
        <w:rPr>
          <w:rFonts w:ascii="Arial" w:hAnsi="Arial" w:cs="Arial"/>
          <w:sz w:val="20"/>
          <w:szCs w:val="20"/>
        </w:rPr>
        <w:t xml:space="preserve">         User &lt;user name, "hdiuser" as specified in gui&gt;</w:t>
      </w:r>
    </w:p>
    <w:p w14:paraId="6CC43E95" w14:textId="77777777" w:rsidR="00923995" w:rsidRPr="00923995" w:rsidRDefault="00923995" w:rsidP="00C308AB">
      <w:pPr>
        <w:ind w:left="1440"/>
        <w:rPr>
          <w:rFonts w:ascii="Arial" w:hAnsi="Arial" w:cs="Arial"/>
          <w:sz w:val="20"/>
          <w:szCs w:val="20"/>
        </w:rPr>
      </w:pPr>
      <w:r w:rsidRPr="00923995">
        <w:rPr>
          <w:rFonts w:ascii="Arial" w:hAnsi="Arial" w:cs="Arial"/>
          <w:sz w:val="20"/>
          <w:szCs w:val="20"/>
        </w:rPr>
        <w:t xml:space="preserve">         IdentityFile ~/.ssh/id_rsa_clusters</w:t>
      </w:r>
    </w:p>
    <w:p w14:paraId="3FA1D53D" w14:textId="77777777" w:rsidR="00923995" w:rsidRPr="00923995" w:rsidRDefault="00923995" w:rsidP="00C308AB">
      <w:pPr>
        <w:ind w:left="720"/>
        <w:rPr>
          <w:rFonts w:ascii="Arial" w:hAnsi="Arial" w:cs="Arial"/>
          <w:sz w:val="20"/>
          <w:szCs w:val="20"/>
        </w:rPr>
      </w:pPr>
    </w:p>
    <w:p w14:paraId="3E7E496C" w14:textId="18794CD7" w:rsidR="00923995" w:rsidRPr="00923995" w:rsidRDefault="00BA04C3" w:rsidP="00C308AB">
      <w:pPr>
        <w:ind w:left="720"/>
        <w:rPr>
          <w:rFonts w:ascii="Arial" w:hAnsi="Arial" w:cs="Arial"/>
          <w:sz w:val="20"/>
          <w:szCs w:val="20"/>
        </w:rPr>
      </w:pPr>
      <w:r>
        <w:rPr>
          <w:rFonts w:ascii="Arial" w:hAnsi="Arial" w:cs="Arial"/>
          <w:sz w:val="20"/>
          <w:szCs w:val="20"/>
        </w:rPr>
        <w:t>C</w:t>
      </w:r>
      <w:r w:rsidR="00923995" w:rsidRPr="00923995">
        <w:rPr>
          <w:rFonts w:ascii="Arial" w:hAnsi="Arial" w:cs="Arial"/>
          <w:sz w:val="20"/>
          <w:szCs w:val="20"/>
        </w:rPr>
        <w:t>opy to the cluster the public key.</w:t>
      </w:r>
    </w:p>
    <w:p w14:paraId="0DD379EC" w14:textId="00858E2E" w:rsidR="00923995" w:rsidRPr="00923995" w:rsidRDefault="00923995" w:rsidP="00C308AB">
      <w:pPr>
        <w:ind w:left="720"/>
        <w:rPr>
          <w:rFonts w:ascii="Arial" w:hAnsi="Arial" w:cs="Arial"/>
          <w:sz w:val="20"/>
          <w:szCs w:val="20"/>
        </w:rPr>
      </w:pPr>
      <w:r w:rsidRPr="00923995">
        <w:rPr>
          <w:rFonts w:ascii="Arial" w:hAnsi="Arial" w:cs="Arial"/>
          <w:sz w:val="20"/>
          <w:szCs w:val="20"/>
        </w:rPr>
        <w:t xml:space="preserve">Doing this allows the head node to conveniently talk to all worker nodes. </w:t>
      </w:r>
    </w:p>
    <w:p w14:paraId="04F9035E" w14:textId="1EAC256C" w:rsidR="00923995" w:rsidRPr="00923995" w:rsidRDefault="00923995" w:rsidP="00C308AB">
      <w:pPr>
        <w:ind w:left="720"/>
        <w:rPr>
          <w:rFonts w:ascii="Arial" w:hAnsi="Arial" w:cs="Arial"/>
          <w:sz w:val="20"/>
          <w:szCs w:val="20"/>
        </w:rPr>
      </w:pPr>
      <w:r w:rsidRPr="00923995">
        <w:rPr>
          <w:rFonts w:ascii="Arial" w:hAnsi="Arial" w:cs="Arial"/>
          <w:sz w:val="20"/>
          <w:szCs w:val="20"/>
        </w:rPr>
        <w:t xml:space="preserve">NOTE: To reuse the same cluster name, you need to delete the corresponding entry in the ~/.ssh/known_host file. </w:t>
      </w:r>
    </w:p>
    <w:p w14:paraId="6002DC34" w14:textId="77777777" w:rsidR="00923995" w:rsidRPr="00923995" w:rsidRDefault="00923995" w:rsidP="00C308AB">
      <w:pPr>
        <w:ind w:left="1440"/>
        <w:rPr>
          <w:rFonts w:ascii="Arial" w:hAnsi="Arial" w:cs="Arial"/>
          <w:sz w:val="20"/>
          <w:szCs w:val="20"/>
        </w:rPr>
      </w:pPr>
      <w:r w:rsidRPr="00923995">
        <w:rPr>
          <w:rFonts w:ascii="Arial" w:hAnsi="Arial" w:cs="Arial"/>
          <w:sz w:val="20"/>
          <w:szCs w:val="20"/>
        </w:rPr>
        <w:t>scp ~/.ssh/id_rsa_clusters/ hdiuser@stem-cluster-ssh.azurehdinsight.net:~/.ssh/id_rsa</w:t>
      </w:r>
    </w:p>
    <w:p w14:paraId="68C6936D" w14:textId="77777777" w:rsidR="00923995" w:rsidRPr="00923995" w:rsidRDefault="00923995" w:rsidP="00C308AB">
      <w:pPr>
        <w:ind w:left="1440"/>
        <w:rPr>
          <w:rFonts w:ascii="Arial" w:hAnsi="Arial" w:cs="Arial"/>
          <w:sz w:val="20"/>
          <w:szCs w:val="20"/>
        </w:rPr>
      </w:pPr>
      <w:r w:rsidRPr="00923995">
        <w:rPr>
          <w:rFonts w:ascii="Arial" w:hAnsi="Arial" w:cs="Arial"/>
          <w:sz w:val="20"/>
          <w:szCs w:val="20"/>
        </w:rPr>
        <w:t>scp ~/.ssh/id_rsa_clusters/ hdiuser@small-cluster-ssh.azurehdinsight.net:~/.ssh/id_rsa</w:t>
      </w:r>
    </w:p>
    <w:p w14:paraId="2512A2F4" w14:textId="77777777" w:rsidR="00923995" w:rsidRPr="00923995" w:rsidRDefault="00923995" w:rsidP="00C308AB">
      <w:pPr>
        <w:ind w:left="1440"/>
        <w:rPr>
          <w:rFonts w:ascii="Arial" w:hAnsi="Arial" w:cs="Arial"/>
          <w:sz w:val="20"/>
          <w:szCs w:val="20"/>
        </w:rPr>
      </w:pPr>
      <w:r w:rsidRPr="00923995">
        <w:rPr>
          <w:rFonts w:ascii="Arial" w:hAnsi="Arial" w:cs="Arial"/>
          <w:sz w:val="20"/>
          <w:szCs w:val="20"/>
        </w:rPr>
        <w:t>scp ~/.ssh/id_rsa_clusters/ hdiuser@large-cluster-ssh.azurehdinsight.net:~/.ssh/id_rsa</w:t>
      </w:r>
    </w:p>
    <w:p w14:paraId="5A8CF91B" w14:textId="711D42F1" w:rsidR="00897D8E" w:rsidRPr="00897D8E" w:rsidRDefault="00897D8E" w:rsidP="00897D8E">
      <w:pPr>
        <w:rPr>
          <w:rFonts w:ascii="Arial" w:hAnsi="Arial" w:cs="Arial"/>
          <w:sz w:val="20"/>
          <w:szCs w:val="20"/>
        </w:rPr>
      </w:pPr>
      <w:r w:rsidRPr="00897D8E">
        <w:rPr>
          <w:rFonts w:ascii="Arial" w:hAnsi="Arial" w:cs="Arial"/>
          <w:sz w:val="20"/>
          <w:szCs w:val="20"/>
        </w:rPr>
        <w:tab/>
        <w:t xml:space="preserve"> </w:t>
      </w:r>
    </w:p>
    <w:p w14:paraId="6D3D59D2" w14:textId="77777777" w:rsidR="00897D8E" w:rsidRDefault="00897D8E" w:rsidP="00897D8E">
      <w:pPr>
        <w:rPr>
          <w:rFonts w:ascii="Arial" w:hAnsi="Arial" w:cs="Arial"/>
          <w:sz w:val="20"/>
          <w:szCs w:val="20"/>
        </w:rPr>
      </w:pPr>
    </w:p>
    <w:p w14:paraId="694E124F" w14:textId="5C90A34C" w:rsidR="002F35AF" w:rsidRPr="00BA04C3" w:rsidRDefault="00423CAD" w:rsidP="002F35AF">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 xml:space="preserve">Section A6: </w:t>
      </w:r>
      <w:r w:rsidR="002F35AF">
        <w:rPr>
          <w:rFonts w:ascii="Arial" w:hAnsi="Arial" w:cs="Arial"/>
          <w:b/>
          <w:sz w:val="20"/>
          <w:szCs w:val="20"/>
        </w:rPr>
        <w:t>Check R Installation on Azure Cluster</w:t>
      </w:r>
    </w:p>
    <w:p w14:paraId="4669B3E7" w14:textId="77777777" w:rsidR="002F35AF" w:rsidRDefault="002F35AF" w:rsidP="00897D8E">
      <w:pPr>
        <w:rPr>
          <w:rFonts w:ascii="Arial" w:hAnsi="Arial" w:cs="Arial"/>
          <w:sz w:val="20"/>
          <w:szCs w:val="20"/>
        </w:rPr>
      </w:pPr>
    </w:p>
    <w:p w14:paraId="2109838B" w14:textId="094B4FD6" w:rsidR="002F35AF" w:rsidRPr="002F35AF" w:rsidRDefault="002F35AF" w:rsidP="00C308AB">
      <w:pPr>
        <w:ind w:left="720"/>
        <w:rPr>
          <w:rFonts w:ascii="Arial" w:hAnsi="Arial" w:cs="Arial"/>
          <w:sz w:val="20"/>
          <w:szCs w:val="20"/>
        </w:rPr>
      </w:pPr>
      <w:r>
        <w:rPr>
          <w:rFonts w:ascii="Arial" w:hAnsi="Arial" w:cs="Arial"/>
          <w:sz w:val="20"/>
          <w:szCs w:val="20"/>
        </w:rPr>
        <w:t>C</w:t>
      </w:r>
      <w:r w:rsidRPr="002F35AF">
        <w:rPr>
          <w:rFonts w:ascii="Arial" w:hAnsi="Arial" w:cs="Arial"/>
          <w:sz w:val="20"/>
          <w:szCs w:val="20"/>
        </w:rPr>
        <w:t>heck that it is ha</w:t>
      </w:r>
      <w:r>
        <w:rPr>
          <w:rFonts w:ascii="Arial" w:hAnsi="Arial" w:cs="Arial"/>
          <w:sz w:val="20"/>
          <w:szCs w:val="20"/>
        </w:rPr>
        <w:t>s the HWF files and R installed on the head nodes:</w:t>
      </w:r>
      <w:r w:rsidRPr="002F35AF">
        <w:rPr>
          <w:rFonts w:ascii="Arial" w:hAnsi="Arial" w:cs="Arial"/>
          <w:sz w:val="20"/>
          <w:szCs w:val="20"/>
        </w:rPr>
        <w:t xml:space="preserve"> </w:t>
      </w:r>
    </w:p>
    <w:p w14:paraId="050830E2"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ab/>
        <w:t>ssh hdiuser@stem-cluster-ssh.azurehdinsight.net</w:t>
      </w:r>
    </w:p>
    <w:p w14:paraId="26480939"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ab/>
        <w:t>ssh hdiuser@small-cluster-ssh.azurehdinsight.net</w:t>
      </w:r>
    </w:p>
    <w:p w14:paraId="34968F3F"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ab/>
        <w:t>ssh hdiuser@large-cluster-ssh.azurehdinsight.net</w:t>
      </w:r>
      <w:r w:rsidRPr="002F35AF">
        <w:rPr>
          <w:rFonts w:ascii="Arial" w:hAnsi="Arial" w:cs="Arial"/>
          <w:sz w:val="20"/>
          <w:szCs w:val="20"/>
        </w:rPr>
        <w:tab/>
      </w:r>
    </w:p>
    <w:p w14:paraId="0F023EEE"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ab/>
        <w:t xml:space="preserve">ls -lah  </w:t>
      </w:r>
    </w:p>
    <w:p w14:paraId="6434D82C"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ab/>
        <w:t>R</w:t>
      </w:r>
    </w:p>
    <w:p w14:paraId="5A55F42A" w14:textId="77777777" w:rsidR="002F35AF" w:rsidRPr="002F35AF" w:rsidRDefault="002F35AF" w:rsidP="00C308AB">
      <w:pPr>
        <w:ind w:left="720"/>
        <w:rPr>
          <w:rFonts w:ascii="Arial" w:hAnsi="Arial" w:cs="Arial"/>
          <w:sz w:val="20"/>
          <w:szCs w:val="20"/>
        </w:rPr>
      </w:pPr>
    </w:p>
    <w:p w14:paraId="2E84C37B" w14:textId="1D0D0A3A" w:rsidR="002F35AF" w:rsidRPr="002F35AF" w:rsidRDefault="002F35AF" w:rsidP="00C308AB">
      <w:pPr>
        <w:ind w:left="720"/>
        <w:rPr>
          <w:rFonts w:ascii="Arial" w:hAnsi="Arial" w:cs="Arial"/>
          <w:sz w:val="20"/>
          <w:szCs w:val="20"/>
        </w:rPr>
      </w:pPr>
      <w:r w:rsidRPr="002F35AF">
        <w:rPr>
          <w:rFonts w:ascii="Arial" w:hAnsi="Arial" w:cs="Arial"/>
          <w:sz w:val="20"/>
          <w:szCs w:val="20"/>
        </w:rPr>
        <w:t xml:space="preserve">You can test to make sure that R has </w:t>
      </w:r>
      <w:r>
        <w:rPr>
          <w:rFonts w:ascii="Arial" w:hAnsi="Arial" w:cs="Arial"/>
          <w:sz w:val="20"/>
          <w:szCs w:val="20"/>
        </w:rPr>
        <w:t xml:space="preserve">been installed on various worker nodes too. </w:t>
      </w:r>
    </w:p>
    <w:p w14:paraId="364BFF74"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 xml:space="preserve"># The simplest way is to use Ambari call from the head node. </w:t>
      </w:r>
    </w:p>
    <w:p w14:paraId="1C93E0B5"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 This command will generate a list ithat inlcudes identification for the type of node</w:t>
      </w:r>
    </w:p>
    <w:p w14:paraId="702031E1"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 and the IP, though embedded within the XML.</w:t>
      </w:r>
    </w:p>
    <w:p w14:paraId="1E267270"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 xml:space="preserve"># (See below for more information about how to generate a list of node IPs.) </w:t>
      </w:r>
    </w:p>
    <w:p w14:paraId="4400E32B" w14:textId="77777777" w:rsidR="002F35AF" w:rsidRPr="002F35AF" w:rsidRDefault="002F35AF" w:rsidP="00C308AB">
      <w:pPr>
        <w:ind w:left="1440"/>
        <w:rPr>
          <w:rFonts w:ascii="Arial" w:hAnsi="Arial" w:cs="Arial"/>
          <w:sz w:val="20"/>
          <w:szCs w:val="20"/>
        </w:rPr>
      </w:pPr>
      <w:r w:rsidRPr="002F35AF">
        <w:rPr>
          <w:rFonts w:ascii="Arial" w:hAnsi="Arial" w:cs="Arial"/>
          <w:sz w:val="20"/>
          <w:szCs w:val="20"/>
        </w:rPr>
        <w:t xml:space="preserve">curl -u admin:1Northamer! http://localhost:8080/api/v1/hosts?fields=Hosts/ip </w:t>
      </w:r>
    </w:p>
    <w:p w14:paraId="7117B01A" w14:textId="77777777" w:rsidR="002F35AF" w:rsidRPr="002F35AF" w:rsidRDefault="002F35AF" w:rsidP="00C308AB">
      <w:pPr>
        <w:ind w:left="720"/>
        <w:rPr>
          <w:rFonts w:ascii="Arial" w:hAnsi="Arial" w:cs="Arial"/>
          <w:sz w:val="20"/>
          <w:szCs w:val="20"/>
        </w:rPr>
      </w:pPr>
      <w:r w:rsidRPr="002F35AF">
        <w:rPr>
          <w:rFonts w:ascii="Arial" w:hAnsi="Arial" w:cs="Arial"/>
          <w:sz w:val="20"/>
          <w:szCs w:val="20"/>
        </w:rPr>
        <w:t xml:space="preserve"># Choose some worker nodes, ssh into them and see if they have R. </w:t>
      </w:r>
    </w:p>
    <w:p w14:paraId="602771CB" w14:textId="34CBBA3A" w:rsidR="002F35AF" w:rsidRDefault="002F35AF" w:rsidP="00C308AB">
      <w:pPr>
        <w:ind w:left="720"/>
        <w:rPr>
          <w:rFonts w:ascii="Arial" w:hAnsi="Arial" w:cs="Arial"/>
          <w:sz w:val="20"/>
          <w:szCs w:val="20"/>
        </w:rPr>
      </w:pPr>
      <w:r w:rsidRPr="002F35AF">
        <w:rPr>
          <w:rFonts w:ascii="Arial" w:hAnsi="Arial" w:cs="Arial"/>
          <w:sz w:val="20"/>
          <w:szCs w:val="20"/>
        </w:rPr>
        <w:tab/>
        <w:t>ssh 10.0.0.7</w:t>
      </w:r>
    </w:p>
    <w:p w14:paraId="64456085" w14:textId="77777777" w:rsidR="002F35AF" w:rsidRPr="00897D8E" w:rsidRDefault="002F35AF" w:rsidP="00897D8E">
      <w:pPr>
        <w:rPr>
          <w:rFonts w:ascii="Arial" w:hAnsi="Arial" w:cs="Arial"/>
          <w:sz w:val="20"/>
          <w:szCs w:val="20"/>
        </w:rPr>
      </w:pPr>
    </w:p>
    <w:p w14:paraId="29E52864" w14:textId="441FC767" w:rsidR="00BA04C3" w:rsidRPr="00BA04C3" w:rsidRDefault="00423CAD" w:rsidP="00BA04C3">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Section A7</w:t>
      </w:r>
      <w:r w:rsidR="008011CD" w:rsidRPr="007F313A">
        <w:rPr>
          <w:rFonts w:ascii="Arial" w:hAnsi="Arial" w:cs="Arial"/>
          <w:b/>
          <w:sz w:val="20"/>
          <w:szCs w:val="20"/>
        </w:rPr>
        <w:t>: Transfer Files to Cluster</w:t>
      </w:r>
      <w:r w:rsidR="00BA04C3">
        <w:rPr>
          <w:rFonts w:ascii="Arial" w:hAnsi="Arial" w:cs="Arial"/>
          <w:b/>
          <w:sz w:val="20"/>
          <w:szCs w:val="20"/>
        </w:rPr>
        <w:t xml:space="preserve"> Head Node via SCP</w:t>
      </w:r>
    </w:p>
    <w:p w14:paraId="31CA01B9" w14:textId="380285C2" w:rsidR="00BA04C3" w:rsidRPr="00BA04C3" w:rsidRDefault="00BA04C3" w:rsidP="00C308AB">
      <w:pPr>
        <w:ind w:left="720"/>
        <w:rPr>
          <w:rFonts w:ascii="Arial" w:hAnsi="Arial" w:cs="Arial"/>
          <w:sz w:val="20"/>
          <w:szCs w:val="20"/>
        </w:rPr>
      </w:pPr>
      <w:r>
        <w:rPr>
          <w:rFonts w:ascii="Arial" w:hAnsi="Arial" w:cs="Arial"/>
          <w:sz w:val="20"/>
          <w:szCs w:val="20"/>
        </w:rPr>
        <w:t>C</w:t>
      </w:r>
      <w:r w:rsidRPr="00BA04C3">
        <w:rPr>
          <w:rFonts w:ascii="Arial" w:hAnsi="Arial" w:cs="Arial"/>
          <w:sz w:val="20"/>
          <w:szCs w:val="20"/>
        </w:rPr>
        <w:t xml:space="preserve">opy up source code </w:t>
      </w:r>
      <w:r>
        <w:rPr>
          <w:rFonts w:ascii="Arial" w:hAnsi="Arial" w:cs="Arial"/>
          <w:sz w:val="20"/>
          <w:szCs w:val="20"/>
        </w:rPr>
        <w:t>from local machine</w:t>
      </w:r>
    </w:p>
    <w:p w14:paraId="2DB0DA9E" w14:textId="77777777" w:rsidR="00BA04C3" w:rsidRDefault="00BA04C3" w:rsidP="00C308AB">
      <w:pPr>
        <w:ind w:left="1440"/>
        <w:rPr>
          <w:rFonts w:ascii="Arial" w:hAnsi="Arial" w:cs="Arial"/>
          <w:sz w:val="20"/>
          <w:szCs w:val="20"/>
        </w:rPr>
      </w:pPr>
      <w:r w:rsidRPr="00BA04C3">
        <w:rPr>
          <w:rFonts w:ascii="Arial" w:hAnsi="Arial" w:cs="Arial"/>
          <w:sz w:val="20"/>
          <w:szCs w:val="20"/>
        </w:rPr>
        <w:t>cd ../source</w:t>
      </w:r>
    </w:p>
    <w:p w14:paraId="7013AF18" w14:textId="77777777" w:rsidR="00BA04C3" w:rsidRPr="00BA04C3" w:rsidRDefault="00BA04C3" w:rsidP="00C308AB">
      <w:pPr>
        <w:ind w:left="1440"/>
        <w:rPr>
          <w:rFonts w:ascii="Arial" w:hAnsi="Arial" w:cs="Arial"/>
          <w:sz w:val="20"/>
          <w:szCs w:val="20"/>
        </w:rPr>
      </w:pPr>
    </w:p>
    <w:p w14:paraId="74BFB304" w14:textId="4995D5E2" w:rsidR="00BA04C3" w:rsidRPr="00BA04C3" w:rsidRDefault="00BA04C3" w:rsidP="00C308AB">
      <w:pPr>
        <w:ind w:left="720"/>
        <w:rPr>
          <w:rFonts w:ascii="Arial" w:hAnsi="Arial" w:cs="Arial"/>
          <w:sz w:val="20"/>
          <w:szCs w:val="20"/>
        </w:rPr>
      </w:pPr>
      <w:r>
        <w:rPr>
          <w:rFonts w:ascii="Arial" w:hAnsi="Arial" w:cs="Arial"/>
          <w:sz w:val="20"/>
          <w:szCs w:val="20"/>
        </w:rPr>
        <w:t>N</w:t>
      </w:r>
      <w:r w:rsidRPr="00BA04C3">
        <w:rPr>
          <w:rFonts w:ascii="Arial" w:hAnsi="Arial" w:cs="Arial"/>
          <w:sz w:val="20"/>
          <w:szCs w:val="20"/>
        </w:rPr>
        <w:t>o</w:t>
      </w:r>
      <w:r>
        <w:rPr>
          <w:rFonts w:ascii="Arial" w:hAnsi="Arial" w:cs="Arial"/>
          <w:sz w:val="20"/>
          <w:szCs w:val="20"/>
        </w:rPr>
        <w:t>w move up to cluster next step</w:t>
      </w:r>
    </w:p>
    <w:p w14:paraId="00B36873" w14:textId="7A60D68C" w:rsidR="00BA04C3" w:rsidRDefault="00BA04C3" w:rsidP="00C308AB">
      <w:pPr>
        <w:ind w:left="1440"/>
        <w:rPr>
          <w:rFonts w:ascii="Arial" w:hAnsi="Arial" w:cs="Arial"/>
          <w:sz w:val="20"/>
          <w:szCs w:val="20"/>
        </w:rPr>
      </w:pPr>
      <w:r w:rsidRPr="00BA04C3">
        <w:rPr>
          <w:rFonts w:ascii="Arial" w:hAnsi="Arial" w:cs="Arial"/>
          <w:sz w:val="20"/>
          <w:szCs w:val="20"/>
        </w:rPr>
        <w:t xml:space="preserve">scp mapper.1.R reducer.1.R reducer.1.modeling.library.abundance.R mapper.2.R reducer.2.R </w:t>
      </w:r>
      <w:hyperlink r:id="rId9" w:history="1">
        <w:r w:rsidRPr="002814D1">
          <w:rPr>
            <w:rStyle w:val="Hyperlink"/>
            <w:rFonts w:ascii="Arial" w:hAnsi="Arial" w:cs="Arial"/>
            <w:sz w:val="20"/>
            <w:szCs w:val="20"/>
          </w:rPr>
          <w:t>hdiuser@large-cluster-ssh.azurehdinsight.net:~/</w:t>
        </w:r>
      </w:hyperlink>
    </w:p>
    <w:p w14:paraId="64E5507F" w14:textId="77777777" w:rsidR="00BA04C3" w:rsidRPr="00BA04C3" w:rsidRDefault="00BA04C3" w:rsidP="00C308AB">
      <w:pPr>
        <w:ind w:left="1440"/>
        <w:rPr>
          <w:rFonts w:ascii="Arial" w:hAnsi="Arial" w:cs="Arial"/>
          <w:sz w:val="20"/>
          <w:szCs w:val="20"/>
        </w:rPr>
      </w:pPr>
    </w:p>
    <w:p w14:paraId="24F83E0E" w14:textId="77777777" w:rsidR="008011CD" w:rsidRPr="00BA04C3" w:rsidRDefault="008011CD" w:rsidP="00C308AB">
      <w:pPr>
        <w:ind w:left="720"/>
        <w:rPr>
          <w:rFonts w:ascii="Arial" w:hAnsi="Arial" w:cs="Arial"/>
          <w:sz w:val="20"/>
          <w:szCs w:val="20"/>
        </w:rPr>
      </w:pPr>
      <w:r w:rsidRPr="00BA04C3">
        <w:rPr>
          <w:rFonts w:ascii="Arial" w:hAnsi="Arial" w:cs="Arial"/>
          <w:sz w:val="20"/>
          <w:szCs w:val="20"/>
        </w:rPr>
        <w:t>Transfer fold_offsets.csv to the head node of the cluster</w:t>
      </w:r>
    </w:p>
    <w:p w14:paraId="62717447" w14:textId="77777777" w:rsidR="008011CD" w:rsidRPr="0059100A" w:rsidRDefault="008011CD" w:rsidP="00C308AB">
      <w:pPr>
        <w:ind w:left="720"/>
        <w:rPr>
          <w:rFonts w:ascii="Arial" w:hAnsi="Arial" w:cs="Arial"/>
          <w:sz w:val="20"/>
          <w:szCs w:val="20"/>
        </w:rPr>
      </w:pPr>
      <w:r w:rsidRPr="0059100A">
        <w:rPr>
          <w:rFonts w:ascii="Arial" w:hAnsi="Arial" w:cs="Arial"/>
          <w:sz w:val="20"/>
          <w:szCs w:val="20"/>
        </w:rPr>
        <w:tab/>
        <w:t>cd ~/stem_hwf/runs/Willet/data</w:t>
      </w:r>
    </w:p>
    <w:p w14:paraId="0BF8D2BD" w14:textId="0873FE09" w:rsidR="008011CD" w:rsidRDefault="008011CD" w:rsidP="00C308AB">
      <w:pPr>
        <w:ind w:left="720"/>
        <w:rPr>
          <w:rFonts w:ascii="Arial" w:hAnsi="Arial" w:cs="Arial"/>
          <w:sz w:val="20"/>
          <w:szCs w:val="20"/>
        </w:rPr>
      </w:pPr>
      <w:r w:rsidRPr="0059100A">
        <w:rPr>
          <w:rFonts w:ascii="Arial" w:hAnsi="Arial" w:cs="Arial"/>
          <w:sz w:val="20"/>
          <w:szCs w:val="20"/>
        </w:rPr>
        <w:tab/>
        <w:t xml:space="preserve">scp fold_offsets.csv </w:t>
      </w:r>
      <w:hyperlink r:id="rId10" w:history="1">
        <w:r w:rsidR="00BA04C3" w:rsidRPr="002814D1">
          <w:rPr>
            <w:rStyle w:val="Hyperlink"/>
            <w:rFonts w:ascii="Arial" w:hAnsi="Arial" w:cs="Arial"/>
            <w:sz w:val="20"/>
            <w:szCs w:val="20"/>
          </w:rPr>
          <w:t>hdiuser@large-cluster-ssh.azurehdinsight.net:~/</w:t>
        </w:r>
      </w:hyperlink>
      <w:r w:rsidR="00BA04C3">
        <w:rPr>
          <w:rFonts w:ascii="Arial" w:hAnsi="Arial" w:cs="Arial"/>
          <w:sz w:val="20"/>
          <w:szCs w:val="20"/>
        </w:rPr>
        <w:t xml:space="preserve"> </w:t>
      </w:r>
    </w:p>
    <w:p w14:paraId="23ECEAB5" w14:textId="77777777" w:rsidR="00BA04C3" w:rsidRDefault="00BA04C3" w:rsidP="00C308AB">
      <w:pPr>
        <w:ind w:left="720"/>
        <w:rPr>
          <w:rFonts w:ascii="Arial" w:hAnsi="Arial" w:cs="Arial"/>
          <w:sz w:val="20"/>
          <w:szCs w:val="20"/>
        </w:rPr>
      </w:pPr>
    </w:p>
    <w:p w14:paraId="03C3E4D9" w14:textId="77777777" w:rsidR="00BA04C3" w:rsidRDefault="00BA04C3" w:rsidP="00C308AB">
      <w:pPr>
        <w:ind w:left="720"/>
        <w:rPr>
          <w:rFonts w:ascii="Arial" w:hAnsi="Arial" w:cs="Arial"/>
          <w:sz w:val="20"/>
          <w:szCs w:val="20"/>
        </w:rPr>
      </w:pPr>
      <w:r>
        <w:rPr>
          <w:rFonts w:ascii="Arial" w:hAnsi="Arial" w:cs="Arial"/>
          <w:sz w:val="20"/>
          <w:szCs w:val="20"/>
        </w:rPr>
        <w:t xml:space="preserve">Here is what the directory on head node should look like: </w:t>
      </w:r>
    </w:p>
    <w:p w14:paraId="0D2F142E" w14:textId="77777777" w:rsidR="00BA04C3" w:rsidRPr="0059100A" w:rsidRDefault="00BA04C3" w:rsidP="00C308AB">
      <w:pPr>
        <w:ind w:left="1440"/>
        <w:rPr>
          <w:rFonts w:ascii="Courier" w:hAnsi="Courier" w:cs="Arial"/>
          <w:sz w:val="20"/>
          <w:szCs w:val="20"/>
        </w:rPr>
      </w:pPr>
      <w:r w:rsidRPr="0059100A">
        <w:rPr>
          <w:rFonts w:ascii="Courier" w:hAnsi="Courier" w:cs="Arial"/>
          <w:sz w:val="20"/>
          <w:szCs w:val="20"/>
        </w:rPr>
        <w:t>-rw-r--r-- 1 hdiuser hdiuser 11274 Oct 14 17:11 fold_offsets.csv</w:t>
      </w:r>
    </w:p>
    <w:p w14:paraId="6225D6CA" w14:textId="77777777" w:rsidR="00BA04C3" w:rsidRPr="0059100A" w:rsidRDefault="00BA04C3" w:rsidP="00C308AB">
      <w:pPr>
        <w:ind w:left="1440"/>
        <w:rPr>
          <w:rFonts w:ascii="Courier" w:hAnsi="Courier" w:cs="Arial"/>
          <w:sz w:val="20"/>
          <w:szCs w:val="20"/>
        </w:rPr>
      </w:pPr>
      <w:r w:rsidRPr="0059100A">
        <w:rPr>
          <w:rFonts w:ascii="Courier" w:hAnsi="Courier" w:cs="Arial"/>
          <w:sz w:val="20"/>
          <w:szCs w:val="20"/>
        </w:rPr>
        <w:t>-rwxr-xr-x 1 hdiuser hdiuser  5142 Oct 14 17:06 mapper.1.R</w:t>
      </w:r>
    </w:p>
    <w:p w14:paraId="60ADF86B" w14:textId="77777777" w:rsidR="00BA04C3" w:rsidRPr="0059100A" w:rsidRDefault="00BA04C3" w:rsidP="00C308AB">
      <w:pPr>
        <w:ind w:left="1440"/>
        <w:rPr>
          <w:rFonts w:ascii="Courier" w:hAnsi="Courier" w:cs="Arial"/>
          <w:sz w:val="20"/>
          <w:szCs w:val="20"/>
        </w:rPr>
      </w:pPr>
      <w:r w:rsidRPr="0059100A">
        <w:rPr>
          <w:rFonts w:ascii="Courier" w:hAnsi="Courier" w:cs="Arial"/>
          <w:sz w:val="20"/>
          <w:szCs w:val="20"/>
        </w:rPr>
        <w:t>-rwxr-xr-x 1 hdiuser hdiuser  1192 Oct 14 17:06 mapper.2.R</w:t>
      </w:r>
    </w:p>
    <w:p w14:paraId="0D201670" w14:textId="77777777" w:rsidR="00BA04C3" w:rsidRPr="0059100A" w:rsidRDefault="00BA04C3" w:rsidP="00C308AB">
      <w:pPr>
        <w:ind w:left="1440"/>
        <w:rPr>
          <w:rFonts w:ascii="Courier" w:hAnsi="Courier" w:cs="Arial"/>
          <w:sz w:val="20"/>
          <w:szCs w:val="20"/>
        </w:rPr>
      </w:pPr>
      <w:r w:rsidRPr="0059100A">
        <w:rPr>
          <w:rFonts w:ascii="Courier" w:hAnsi="Courier" w:cs="Arial"/>
          <w:sz w:val="20"/>
          <w:szCs w:val="20"/>
        </w:rPr>
        <w:t>-rw-r--r-- 1 hdiuser hdiuser   675 Apr  3  2012 .profile</w:t>
      </w:r>
    </w:p>
    <w:p w14:paraId="230979F1" w14:textId="77777777" w:rsidR="00BA04C3" w:rsidRPr="0059100A" w:rsidRDefault="00BA04C3" w:rsidP="00C308AB">
      <w:pPr>
        <w:ind w:left="1440"/>
        <w:rPr>
          <w:rFonts w:ascii="Courier" w:hAnsi="Courier" w:cs="Arial"/>
          <w:sz w:val="20"/>
          <w:szCs w:val="20"/>
        </w:rPr>
      </w:pPr>
      <w:r w:rsidRPr="0059100A">
        <w:rPr>
          <w:rFonts w:ascii="Courier" w:hAnsi="Courier" w:cs="Arial"/>
          <w:sz w:val="20"/>
          <w:szCs w:val="20"/>
        </w:rPr>
        <w:t>-rw-r--r-- 1 hdiuser hdiuser 20134 Oct 14 17:06 reducer.1.modeling.library.abundance.R</w:t>
      </w:r>
    </w:p>
    <w:p w14:paraId="3D97CF51" w14:textId="77777777" w:rsidR="00BA04C3" w:rsidRPr="0059100A" w:rsidRDefault="00BA04C3" w:rsidP="00C308AB">
      <w:pPr>
        <w:ind w:left="1440"/>
        <w:rPr>
          <w:rFonts w:ascii="Courier" w:hAnsi="Courier" w:cs="Arial"/>
          <w:sz w:val="20"/>
          <w:szCs w:val="20"/>
        </w:rPr>
      </w:pPr>
      <w:r w:rsidRPr="0059100A">
        <w:rPr>
          <w:rFonts w:ascii="Courier" w:hAnsi="Courier" w:cs="Arial"/>
          <w:sz w:val="20"/>
          <w:szCs w:val="20"/>
        </w:rPr>
        <w:t>-rwxr-xr-x 1 hdiuser hdiuser  8129 Oct 14 17:06 reducer.1.R</w:t>
      </w:r>
    </w:p>
    <w:p w14:paraId="03F93C2F" w14:textId="77777777" w:rsidR="00BA04C3" w:rsidRPr="0059100A" w:rsidRDefault="00BA04C3" w:rsidP="00C308AB">
      <w:pPr>
        <w:ind w:left="1440"/>
        <w:rPr>
          <w:rFonts w:ascii="Courier" w:hAnsi="Courier" w:cs="Arial"/>
          <w:sz w:val="20"/>
          <w:szCs w:val="20"/>
        </w:rPr>
      </w:pPr>
      <w:r w:rsidRPr="0059100A">
        <w:rPr>
          <w:rFonts w:ascii="Courier" w:hAnsi="Courier" w:cs="Arial"/>
          <w:sz w:val="20"/>
          <w:szCs w:val="20"/>
        </w:rPr>
        <w:t>-rwxr-xr-x 1 hdiuser hdiuser  5796 Oct 14 17:06 reducer.2.R</w:t>
      </w:r>
      <w:r w:rsidRPr="0059100A">
        <w:rPr>
          <w:rFonts w:ascii="Courier" w:hAnsi="Courier" w:cs="Arial"/>
          <w:sz w:val="20"/>
          <w:szCs w:val="20"/>
        </w:rPr>
        <w:tab/>
      </w:r>
    </w:p>
    <w:p w14:paraId="3D82A1C5" w14:textId="77777777" w:rsidR="00BA04C3" w:rsidRDefault="00BA04C3" w:rsidP="008011CD">
      <w:pPr>
        <w:rPr>
          <w:rFonts w:ascii="Arial" w:hAnsi="Arial" w:cs="Arial"/>
          <w:sz w:val="20"/>
          <w:szCs w:val="20"/>
        </w:rPr>
      </w:pPr>
    </w:p>
    <w:p w14:paraId="5784E04D" w14:textId="77777777" w:rsidR="00BA04C3" w:rsidRDefault="00BA04C3" w:rsidP="008011CD">
      <w:pPr>
        <w:rPr>
          <w:rFonts w:ascii="Arial" w:hAnsi="Arial" w:cs="Arial"/>
          <w:sz w:val="20"/>
          <w:szCs w:val="20"/>
        </w:rPr>
      </w:pPr>
    </w:p>
    <w:p w14:paraId="1F9DCCBB" w14:textId="77777777" w:rsidR="00BA04C3" w:rsidRPr="0059100A" w:rsidRDefault="00BA04C3" w:rsidP="008011CD">
      <w:pPr>
        <w:rPr>
          <w:rFonts w:ascii="Arial" w:hAnsi="Arial" w:cs="Arial"/>
          <w:sz w:val="20"/>
          <w:szCs w:val="20"/>
        </w:rPr>
      </w:pPr>
    </w:p>
    <w:p w14:paraId="63B953A8" w14:textId="6F730BD0" w:rsidR="008011CD" w:rsidRPr="007F313A" w:rsidRDefault="00423CAD" w:rsidP="008011CD">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Section A8</w:t>
      </w:r>
      <w:r w:rsidR="008011CD" w:rsidRPr="007F313A">
        <w:rPr>
          <w:rFonts w:ascii="Arial" w:hAnsi="Arial" w:cs="Arial"/>
          <w:b/>
          <w:sz w:val="20"/>
          <w:szCs w:val="20"/>
        </w:rPr>
        <w:t xml:space="preserve">: Transfer </w:t>
      </w:r>
      <w:r w:rsidR="0032741A">
        <w:rPr>
          <w:rFonts w:ascii="Arial" w:hAnsi="Arial" w:cs="Arial"/>
          <w:b/>
          <w:sz w:val="20"/>
          <w:szCs w:val="20"/>
        </w:rPr>
        <w:t xml:space="preserve">Data </w:t>
      </w:r>
      <w:r w:rsidR="008011CD" w:rsidRPr="007F313A">
        <w:rPr>
          <w:rFonts w:ascii="Arial" w:hAnsi="Arial" w:cs="Arial"/>
          <w:b/>
          <w:sz w:val="20"/>
          <w:szCs w:val="20"/>
        </w:rPr>
        <w:t xml:space="preserve">Files to </w:t>
      </w:r>
      <w:r w:rsidR="008011CD">
        <w:rPr>
          <w:rFonts w:ascii="Arial" w:hAnsi="Arial" w:cs="Arial"/>
          <w:b/>
          <w:sz w:val="20"/>
          <w:szCs w:val="20"/>
        </w:rPr>
        <w:t>Storage Account – Via Transfer Cluster</w:t>
      </w:r>
    </w:p>
    <w:p w14:paraId="2A88C038" w14:textId="4BD9830C" w:rsidR="008011CD" w:rsidRPr="0059100A" w:rsidRDefault="008011CD" w:rsidP="00C308AB">
      <w:pPr>
        <w:ind w:left="720"/>
        <w:rPr>
          <w:rFonts w:ascii="Arial" w:hAnsi="Arial" w:cs="Arial"/>
          <w:sz w:val="20"/>
          <w:szCs w:val="20"/>
        </w:rPr>
      </w:pPr>
      <w:r w:rsidRPr="00C308AB">
        <w:rPr>
          <w:rFonts w:ascii="Arial" w:hAnsi="Arial" w:cs="Arial"/>
          <w:sz w:val="20"/>
          <w:szCs w:val="20"/>
        </w:rPr>
        <w:t>Transfer ebird.abund_&lt;SPP NAME&gt;_nth.amer_all.random.merge.txt</w:t>
      </w:r>
      <w:r w:rsidR="00C308AB">
        <w:rPr>
          <w:rFonts w:ascii="Arial" w:hAnsi="Arial" w:cs="Arial"/>
          <w:sz w:val="20"/>
          <w:szCs w:val="20"/>
        </w:rPr>
        <w:t xml:space="preserve"> to t</w:t>
      </w:r>
      <w:r>
        <w:rPr>
          <w:rFonts w:ascii="Arial" w:hAnsi="Arial" w:cs="Arial"/>
          <w:sz w:val="20"/>
          <w:szCs w:val="20"/>
        </w:rPr>
        <w:t>he target</w:t>
      </w:r>
      <w:r w:rsidR="00C308AB">
        <w:rPr>
          <w:rFonts w:ascii="Arial" w:hAnsi="Arial" w:cs="Arial"/>
          <w:sz w:val="20"/>
          <w:szCs w:val="20"/>
        </w:rPr>
        <w:t xml:space="preserve"> on the Azure storage account,</w:t>
      </w:r>
      <w:r>
        <w:rPr>
          <w:rFonts w:ascii="Arial" w:hAnsi="Arial" w:cs="Arial"/>
          <w:sz w:val="20"/>
          <w:szCs w:val="20"/>
        </w:rPr>
        <w:t xml:space="preserve"> a</w:t>
      </w:r>
      <w:r w:rsidRPr="0059100A">
        <w:rPr>
          <w:rFonts w:ascii="Arial" w:hAnsi="Arial" w:cs="Arial"/>
          <w:sz w:val="20"/>
          <w:szCs w:val="20"/>
        </w:rPr>
        <w:t xml:space="preserve"> "subdirectory" </w:t>
      </w:r>
      <w:r>
        <w:rPr>
          <w:rFonts w:ascii="Arial" w:hAnsi="Arial" w:cs="Arial"/>
          <w:sz w:val="20"/>
          <w:szCs w:val="20"/>
        </w:rPr>
        <w:t>under the cluster's d</w:t>
      </w:r>
      <w:r w:rsidRPr="0059100A">
        <w:rPr>
          <w:rFonts w:ascii="Arial" w:hAnsi="Arial" w:cs="Arial"/>
          <w:sz w:val="20"/>
          <w:szCs w:val="20"/>
        </w:rPr>
        <w:t>efault container. We have been setting the default container to "runs" then use the Species name or</w:t>
      </w:r>
      <w:r>
        <w:rPr>
          <w:rFonts w:ascii="Arial" w:hAnsi="Arial" w:cs="Arial"/>
          <w:sz w:val="20"/>
          <w:szCs w:val="20"/>
        </w:rPr>
        <w:t xml:space="preserve"> run name for the subdirectory (see above to create subdirectory).  </w:t>
      </w:r>
    </w:p>
    <w:p w14:paraId="5B42DDD0" w14:textId="77777777" w:rsidR="008011CD" w:rsidRPr="0059100A" w:rsidRDefault="008011CD" w:rsidP="008011CD">
      <w:pPr>
        <w:ind w:left="720"/>
        <w:rPr>
          <w:rFonts w:ascii="Arial" w:hAnsi="Arial" w:cs="Arial"/>
          <w:sz w:val="20"/>
          <w:szCs w:val="20"/>
        </w:rPr>
      </w:pPr>
    </w:p>
    <w:p w14:paraId="2F445A9E"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1 on AZURE) spin up a small cluster for the sole purpose of transfering the data. Here called: small-cluster</w:t>
      </w:r>
    </w:p>
    <w:p w14:paraId="6C552202" w14:textId="77777777" w:rsidR="008011CD" w:rsidRPr="0059100A" w:rsidRDefault="008011CD" w:rsidP="008011CD">
      <w:pPr>
        <w:ind w:left="720"/>
        <w:rPr>
          <w:rFonts w:ascii="Arial" w:hAnsi="Arial" w:cs="Arial"/>
          <w:sz w:val="20"/>
          <w:szCs w:val="20"/>
        </w:rPr>
      </w:pPr>
    </w:p>
    <w:p w14:paraId="190692ED"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2 on AZURE) be sure you''ve made a target subdirectory for the file on the storage account</w:t>
      </w:r>
      <w:r>
        <w:rPr>
          <w:rFonts w:ascii="Arial" w:hAnsi="Arial" w:cs="Arial"/>
          <w:sz w:val="20"/>
          <w:szCs w:val="20"/>
        </w:rPr>
        <w:t xml:space="preserve">. </w:t>
      </w:r>
      <w:r w:rsidRPr="0059100A">
        <w:rPr>
          <w:rFonts w:ascii="Arial" w:hAnsi="Arial" w:cs="Arial"/>
          <w:sz w:val="20"/>
          <w:szCs w:val="20"/>
        </w:rPr>
        <w:t xml:space="preserve">E.g. I created /Willet_nth.amer/ under the /runs/ directory / container using CyberDuck. I was not able to do this with the ACI tool. </w:t>
      </w:r>
    </w:p>
    <w:p w14:paraId="2C3F4CAA" w14:textId="77777777" w:rsidR="008011CD" w:rsidRPr="0059100A" w:rsidRDefault="008011CD" w:rsidP="008011CD">
      <w:pPr>
        <w:ind w:left="720"/>
        <w:rPr>
          <w:rFonts w:ascii="Arial" w:hAnsi="Arial" w:cs="Arial"/>
          <w:sz w:val="20"/>
          <w:szCs w:val="20"/>
        </w:rPr>
      </w:pPr>
    </w:p>
    <w:p w14:paraId="136CE2F0"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3 on ATLAS) cd to where the prepped data lives</w:t>
      </w:r>
    </w:p>
    <w:p w14:paraId="534AC81C" w14:textId="77777777" w:rsidR="008011CD" w:rsidRPr="0059100A" w:rsidRDefault="008011CD" w:rsidP="008011CD">
      <w:pPr>
        <w:ind w:left="720" w:firstLine="720"/>
        <w:rPr>
          <w:rFonts w:ascii="Arial" w:hAnsi="Arial" w:cs="Arial"/>
          <w:sz w:val="20"/>
          <w:szCs w:val="20"/>
        </w:rPr>
      </w:pPr>
      <w:r w:rsidRPr="0059100A">
        <w:rPr>
          <w:rFonts w:ascii="Arial" w:hAnsi="Arial" w:cs="Arial"/>
          <w:sz w:val="20"/>
          <w:szCs w:val="20"/>
        </w:rPr>
        <w:t>cd ~/stem_hwf/runs/Willet/data</w:t>
      </w:r>
    </w:p>
    <w:p w14:paraId="76EBB97A" w14:textId="77777777" w:rsidR="008011CD" w:rsidRPr="0059100A" w:rsidRDefault="008011CD" w:rsidP="008011CD">
      <w:pPr>
        <w:ind w:left="720"/>
        <w:rPr>
          <w:rFonts w:ascii="Arial" w:hAnsi="Arial" w:cs="Arial"/>
          <w:sz w:val="20"/>
          <w:szCs w:val="20"/>
        </w:rPr>
      </w:pPr>
    </w:p>
    <w:p w14:paraId="4C377F52"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4 on ATLAS) add cluster to the ssh config (the id_rsa_cluster file is already on Atlas, if it weren't, you'd add it)</w:t>
      </w:r>
    </w:p>
    <w:p w14:paraId="081C4C54" w14:textId="77777777" w:rsidR="008011CD" w:rsidRPr="0059100A" w:rsidRDefault="008011CD" w:rsidP="008011CD">
      <w:pPr>
        <w:ind w:left="720"/>
        <w:rPr>
          <w:rFonts w:ascii="Arial" w:hAnsi="Arial" w:cs="Arial"/>
          <w:sz w:val="20"/>
          <w:szCs w:val="20"/>
        </w:rPr>
      </w:pPr>
      <w:r>
        <w:rPr>
          <w:rFonts w:ascii="Arial" w:hAnsi="Arial" w:cs="Arial"/>
          <w:sz w:val="20"/>
          <w:szCs w:val="20"/>
        </w:rPr>
        <w:tab/>
      </w:r>
      <w:r w:rsidRPr="0059100A">
        <w:rPr>
          <w:rFonts w:ascii="Arial" w:hAnsi="Arial" w:cs="Arial"/>
          <w:sz w:val="20"/>
          <w:szCs w:val="20"/>
        </w:rPr>
        <w:t>Host small-cluster-ssh.azurehdinsight.net</w:t>
      </w:r>
    </w:p>
    <w:p w14:paraId="40A8D655" w14:textId="77777777" w:rsidR="008011CD" w:rsidRPr="0059100A" w:rsidRDefault="008011CD" w:rsidP="008011CD">
      <w:pPr>
        <w:ind w:left="1440" w:firstLine="720"/>
        <w:rPr>
          <w:rFonts w:ascii="Arial" w:hAnsi="Arial" w:cs="Arial"/>
          <w:sz w:val="20"/>
          <w:szCs w:val="20"/>
        </w:rPr>
      </w:pPr>
      <w:r w:rsidRPr="0059100A">
        <w:rPr>
          <w:rFonts w:ascii="Arial" w:hAnsi="Arial" w:cs="Arial"/>
          <w:sz w:val="20"/>
          <w:szCs w:val="20"/>
        </w:rPr>
        <w:t>User hdiuser</w:t>
      </w:r>
    </w:p>
    <w:p w14:paraId="28334DFA" w14:textId="77777777" w:rsidR="008011CD" w:rsidRPr="0059100A" w:rsidRDefault="008011CD" w:rsidP="008011CD">
      <w:pPr>
        <w:ind w:left="720"/>
        <w:rPr>
          <w:rFonts w:ascii="Arial" w:hAnsi="Arial" w:cs="Arial"/>
          <w:sz w:val="20"/>
          <w:szCs w:val="20"/>
        </w:rPr>
      </w:pPr>
      <w:r>
        <w:rPr>
          <w:rFonts w:ascii="Arial" w:hAnsi="Arial" w:cs="Arial"/>
          <w:sz w:val="20"/>
          <w:szCs w:val="20"/>
        </w:rPr>
        <w:tab/>
      </w:r>
      <w:r>
        <w:rPr>
          <w:rFonts w:ascii="Arial" w:hAnsi="Arial" w:cs="Arial"/>
          <w:sz w:val="20"/>
          <w:szCs w:val="20"/>
        </w:rPr>
        <w:tab/>
      </w:r>
      <w:r w:rsidRPr="0059100A">
        <w:rPr>
          <w:rFonts w:ascii="Arial" w:hAnsi="Arial" w:cs="Arial"/>
          <w:sz w:val="20"/>
          <w:szCs w:val="20"/>
        </w:rPr>
        <w:t>IdentityFile ~/.ssh/id_rsa_clusters_df</w:t>
      </w:r>
    </w:p>
    <w:p w14:paraId="53433427" w14:textId="77777777" w:rsidR="008011CD" w:rsidRPr="0059100A" w:rsidRDefault="008011CD" w:rsidP="008011CD">
      <w:pPr>
        <w:ind w:left="720"/>
        <w:rPr>
          <w:rFonts w:ascii="Arial" w:hAnsi="Arial" w:cs="Arial"/>
          <w:sz w:val="20"/>
          <w:szCs w:val="20"/>
        </w:rPr>
      </w:pPr>
    </w:p>
    <w:p w14:paraId="5434AF2F"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5 on ATLAS) scp file to cluster local drive</w:t>
      </w:r>
    </w:p>
    <w:p w14:paraId="043170F3"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ab/>
        <w:t>scp ebird.abund_Willet_nth.amer_all.random.merge.txt hdiuser@small-cluster-ssh.azurehdinsight.net:~/</w:t>
      </w:r>
    </w:p>
    <w:p w14:paraId="77C6C9B4" w14:textId="77777777" w:rsidR="008011CD" w:rsidRPr="0059100A" w:rsidRDefault="008011CD" w:rsidP="008011CD">
      <w:pPr>
        <w:ind w:left="720"/>
        <w:rPr>
          <w:rFonts w:ascii="Arial" w:hAnsi="Arial" w:cs="Arial"/>
          <w:sz w:val="20"/>
          <w:szCs w:val="20"/>
        </w:rPr>
      </w:pPr>
    </w:p>
    <w:p w14:paraId="2034FDC5"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6 on AZURE) Now that the file is here</w:t>
      </w:r>
      <w:r>
        <w:rPr>
          <w:rFonts w:ascii="Arial" w:hAnsi="Arial" w:cs="Arial"/>
          <w:sz w:val="20"/>
          <w:szCs w:val="20"/>
        </w:rPr>
        <w:t xml:space="preserve">, </w:t>
      </w:r>
      <w:r w:rsidRPr="0059100A">
        <w:rPr>
          <w:rFonts w:ascii="Arial" w:hAnsi="Arial" w:cs="Arial"/>
          <w:sz w:val="20"/>
          <w:szCs w:val="20"/>
        </w:rPr>
        <w:t>ssh into the small-cluster and then copy it to blob!</w:t>
      </w:r>
    </w:p>
    <w:p w14:paraId="2BF84051"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ab/>
        <w:t>ssh hdiuser@small-cluster-ssh.azurehdinsight.net</w:t>
      </w:r>
    </w:p>
    <w:p w14:paraId="6DC81D6B" w14:textId="77777777" w:rsidR="008011CD" w:rsidRPr="0059100A" w:rsidRDefault="008011CD" w:rsidP="008011CD">
      <w:pPr>
        <w:ind w:left="720"/>
        <w:rPr>
          <w:rFonts w:ascii="Arial" w:hAnsi="Arial" w:cs="Arial"/>
          <w:sz w:val="20"/>
          <w:szCs w:val="20"/>
        </w:rPr>
      </w:pPr>
      <w:r w:rsidRPr="0059100A">
        <w:rPr>
          <w:rFonts w:ascii="Arial" w:hAnsi="Arial" w:cs="Arial"/>
          <w:sz w:val="20"/>
          <w:szCs w:val="20"/>
        </w:rPr>
        <w:tab/>
        <w:t>hadoop dfs -copyFromLocal ebird.abund_Willet_nth.amer_all.random.merge.txt wasb:///Willet_nth.amer/</w:t>
      </w:r>
    </w:p>
    <w:p w14:paraId="311D8257" w14:textId="77777777" w:rsidR="008011CD" w:rsidRPr="0059100A" w:rsidRDefault="008011CD" w:rsidP="008011CD">
      <w:pPr>
        <w:ind w:left="720"/>
        <w:rPr>
          <w:rFonts w:ascii="Arial" w:hAnsi="Arial" w:cs="Arial"/>
          <w:sz w:val="20"/>
          <w:szCs w:val="20"/>
        </w:rPr>
      </w:pPr>
    </w:p>
    <w:p w14:paraId="541E0FCF" w14:textId="77777777" w:rsidR="008011CD" w:rsidRDefault="008011CD" w:rsidP="00C308AB">
      <w:pPr>
        <w:ind w:left="720"/>
        <w:rPr>
          <w:rFonts w:ascii="Arial" w:hAnsi="Arial" w:cs="Arial"/>
          <w:sz w:val="20"/>
          <w:szCs w:val="20"/>
        </w:rPr>
      </w:pPr>
      <w:r w:rsidRPr="0059100A">
        <w:rPr>
          <w:rFonts w:ascii="Arial" w:hAnsi="Arial" w:cs="Arial"/>
          <w:sz w:val="20"/>
          <w:szCs w:val="20"/>
        </w:rPr>
        <w:t xml:space="preserve">NOTE: </w:t>
      </w:r>
      <w:r>
        <w:rPr>
          <w:rFonts w:ascii="Arial" w:hAnsi="Arial" w:cs="Arial"/>
          <w:sz w:val="20"/>
          <w:szCs w:val="20"/>
        </w:rPr>
        <w:t>Many, if not all?, of the Hadoop command line tools generate this error</w:t>
      </w:r>
    </w:p>
    <w:p w14:paraId="205147A0" w14:textId="77777777" w:rsidR="008011CD" w:rsidRPr="004954F7" w:rsidRDefault="008011CD" w:rsidP="00C308AB">
      <w:pPr>
        <w:ind w:left="1440"/>
        <w:rPr>
          <w:rFonts w:ascii="Courier" w:hAnsi="Courier" w:cs="Arial"/>
          <w:sz w:val="20"/>
          <w:szCs w:val="20"/>
        </w:rPr>
      </w:pPr>
      <w:r w:rsidRPr="004954F7">
        <w:rPr>
          <w:rFonts w:ascii="Courier" w:hAnsi="Courier" w:cs="Arial"/>
          <w:sz w:val="20"/>
          <w:szCs w:val="20"/>
        </w:rPr>
        <w:t>DEPRECATED: Use of this script to execute hdfs command is deprecated.</w:t>
      </w:r>
    </w:p>
    <w:p w14:paraId="69358D47" w14:textId="77777777" w:rsidR="008011CD" w:rsidRPr="004954F7" w:rsidRDefault="008011CD" w:rsidP="00C308AB">
      <w:pPr>
        <w:ind w:left="1440"/>
        <w:rPr>
          <w:rFonts w:ascii="Courier" w:hAnsi="Courier" w:cs="Arial"/>
          <w:sz w:val="20"/>
          <w:szCs w:val="20"/>
        </w:rPr>
      </w:pPr>
      <w:r w:rsidRPr="004954F7">
        <w:rPr>
          <w:rFonts w:ascii="Courier" w:hAnsi="Courier" w:cs="Arial"/>
          <w:sz w:val="20"/>
          <w:szCs w:val="20"/>
        </w:rPr>
        <w:t>Instead use the hdfs command for it.</w:t>
      </w:r>
    </w:p>
    <w:p w14:paraId="4679D9EC" w14:textId="77777777" w:rsidR="008011CD" w:rsidRDefault="008011CD" w:rsidP="00C308AB">
      <w:pPr>
        <w:ind w:left="720"/>
        <w:rPr>
          <w:rFonts w:ascii="Arial" w:hAnsi="Arial" w:cs="Arial"/>
          <w:sz w:val="20"/>
          <w:szCs w:val="20"/>
        </w:rPr>
      </w:pPr>
      <w:r>
        <w:rPr>
          <w:rFonts w:ascii="Arial" w:hAnsi="Arial" w:cs="Arial"/>
          <w:sz w:val="20"/>
          <w:szCs w:val="20"/>
        </w:rPr>
        <w:t xml:space="preserve">All of the commands in this document work despite this warning. </w:t>
      </w:r>
    </w:p>
    <w:p w14:paraId="5C01430D" w14:textId="77777777" w:rsidR="00897D8E" w:rsidRPr="00897D8E" w:rsidRDefault="00897D8E" w:rsidP="00897D8E">
      <w:pPr>
        <w:rPr>
          <w:rFonts w:ascii="Arial" w:hAnsi="Arial" w:cs="Arial"/>
          <w:sz w:val="20"/>
          <w:szCs w:val="20"/>
        </w:rPr>
      </w:pPr>
    </w:p>
    <w:p w14:paraId="377638EB" w14:textId="77777777" w:rsidR="00897D8E" w:rsidRDefault="00897D8E" w:rsidP="00897D8E">
      <w:pPr>
        <w:rPr>
          <w:rFonts w:ascii="Arial" w:hAnsi="Arial" w:cs="Arial"/>
          <w:sz w:val="20"/>
          <w:szCs w:val="20"/>
        </w:rPr>
      </w:pPr>
    </w:p>
    <w:p w14:paraId="6132FE18" w14:textId="1EEBFBA2" w:rsidR="00914ECE" w:rsidRPr="007F313A" w:rsidRDefault="00423CAD" w:rsidP="00914ECE">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Section B1</w:t>
      </w:r>
      <w:r w:rsidR="00914ECE" w:rsidRPr="007F313A">
        <w:rPr>
          <w:rFonts w:ascii="Arial" w:hAnsi="Arial" w:cs="Arial"/>
          <w:b/>
          <w:sz w:val="20"/>
          <w:szCs w:val="20"/>
        </w:rPr>
        <w:t xml:space="preserve">: </w:t>
      </w:r>
      <w:r w:rsidR="00914ECE">
        <w:rPr>
          <w:rFonts w:ascii="Arial" w:hAnsi="Arial" w:cs="Arial"/>
          <w:b/>
          <w:sz w:val="20"/>
          <w:szCs w:val="20"/>
        </w:rPr>
        <w:t>MR1</w:t>
      </w:r>
      <w:r>
        <w:rPr>
          <w:rFonts w:ascii="Arial" w:hAnsi="Arial" w:cs="Arial"/>
          <w:b/>
          <w:sz w:val="20"/>
          <w:szCs w:val="20"/>
        </w:rPr>
        <w:t xml:space="preserve"> </w:t>
      </w:r>
      <w:r w:rsidRPr="00423CAD">
        <w:rPr>
          <w:rFonts w:ascii="Arial" w:hAnsi="Arial" w:cs="Arial"/>
          <w:b/>
          <w:sz w:val="20"/>
          <w:szCs w:val="20"/>
        </w:rPr>
        <w:t>Modeling Step: training and prediction of base models</w:t>
      </w:r>
    </w:p>
    <w:p w14:paraId="1840F676" w14:textId="37332BAB" w:rsidR="008011CD" w:rsidRDefault="00CE13BD" w:rsidP="00C308AB">
      <w:pPr>
        <w:ind w:firstLine="720"/>
        <w:rPr>
          <w:rFonts w:ascii="Arial" w:hAnsi="Arial" w:cs="Arial"/>
          <w:sz w:val="20"/>
          <w:szCs w:val="20"/>
        </w:rPr>
      </w:pPr>
      <w:r>
        <w:rPr>
          <w:rFonts w:ascii="Arial" w:hAnsi="Arial" w:cs="Arial"/>
          <w:sz w:val="20"/>
          <w:szCs w:val="20"/>
        </w:rPr>
        <w:t xml:space="preserve">This step involves all stixel based work of model fitting and </w:t>
      </w:r>
      <w:r w:rsidR="009E091E">
        <w:rPr>
          <w:rFonts w:ascii="Arial" w:hAnsi="Arial" w:cs="Arial"/>
          <w:sz w:val="20"/>
          <w:szCs w:val="20"/>
        </w:rPr>
        <w:t>predictions</w:t>
      </w:r>
      <w:r>
        <w:rPr>
          <w:rFonts w:ascii="Arial" w:hAnsi="Arial" w:cs="Arial"/>
          <w:sz w:val="20"/>
          <w:szCs w:val="20"/>
        </w:rPr>
        <w:t>.</w:t>
      </w:r>
    </w:p>
    <w:p w14:paraId="0F3BBF4C" w14:textId="77777777" w:rsidR="008011CD" w:rsidRDefault="008011CD" w:rsidP="0090287D">
      <w:pPr>
        <w:ind w:left="720"/>
        <w:rPr>
          <w:rFonts w:ascii="Arial" w:hAnsi="Arial" w:cs="Arial"/>
          <w:sz w:val="20"/>
          <w:szCs w:val="20"/>
        </w:rPr>
      </w:pPr>
    </w:p>
    <w:p w14:paraId="19787D58"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w:t>
      </w:r>
    </w:p>
    <w:p w14:paraId="3E6D488C" w14:textId="3A45A0A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w:t>
      </w:r>
      <w:r w:rsidR="00944B73">
        <w:rPr>
          <w:rFonts w:ascii="Courier" w:hAnsi="Courier" w:cs="Arial"/>
          <w:sz w:val="20"/>
          <w:szCs w:val="20"/>
        </w:rPr>
        <w:t>ssh onto Deployed cluster and paste the below command to submit job</w:t>
      </w:r>
    </w:p>
    <w:p w14:paraId="018509D1"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Note: </w:t>
      </w:r>
    </w:p>
    <w:p w14:paraId="67D63A11"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 -- use of compression on final output!</w:t>
      </w:r>
    </w:p>
    <w:p w14:paraId="207E7F49"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 -- special configuration parameter: </w:t>
      </w:r>
    </w:p>
    <w:p w14:paraId="2FE5E20C"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 -D mapreduce.reduce.memory.mb=2048 \</w:t>
      </w:r>
    </w:p>
    <w:p w14:paraId="211DA7A0"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 demands that each container running a reduce task have at least this much memmory.</w:t>
      </w:r>
    </w:p>
    <w:p w14:paraId="09B4609F"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 This changes concurrent tasks from 4 per node to 2, making the reduces safe.</w:t>
      </w:r>
    </w:p>
    <w:p w14:paraId="67EB6FC7"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 See extensions (tighten memmory recquirements, increase concurruency) for further explanation</w:t>
      </w:r>
    </w:p>
    <w:p w14:paraId="4E2C1217"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w:t>
      </w:r>
    </w:p>
    <w:p w14:paraId="0D5CE733" w14:textId="77777777" w:rsidR="0033599A" w:rsidRPr="0033599A" w:rsidRDefault="0033599A" w:rsidP="0090287D">
      <w:pPr>
        <w:ind w:left="720"/>
        <w:rPr>
          <w:rFonts w:ascii="Courier" w:hAnsi="Courier" w:cs="Arial"/>
          <w:sz w:val="20"/>
          <w:szCs w:val="20"/>
        </w:rPr>
      </w:pPr>
    </w:p>
    <w:p w14:paraId="401E416E"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export HADOOP_STREAMING_JAR=/usr/hdp/current/hadoop-mapreduce-client/hadoop-streaming.jar</w:t>
      </w:r>
    </w:p>
    <w:p w14:paraId="63C0F1C0"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export SAMPLE_N=50</w:t>
      </w:r>
    </w:p>
    <w:p w14:paraId="7C0735F4"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export REP_N=4</w:t>
      </w:r>
    </w:p>
    <w:p w14:paraId="3BADBE5D" w14:textId="77777777" w:rsidR="0033599A" w:rsidRPr="0033599A" w:rsidRDefault="0033599A" w:rsidP="0090287D">
      <w:pPr>
        <w:ind w:left="720"/>
        <w:rPr>
          <w:rFonts w:ascii="Courier" w:hAnsi="Courier" w:cs="Arial"/>
          <w:sz w:val="20"/>
          <w:szCs w:val="20"/>
        </w:rPr>
      </w:pPr>
    </w:p>
    <w:p w14:paraId="136CBED8"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nohup hadoop jar ${HADOOP_STREAMING_JAR} \</w:t>
      </w:r>
    </w:p>
    <w:p w14:paraId="4DE21BC4"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w:t>
      </w:r>
    </w:p>
    <w:p w14:paraId="765009FD"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mapred.task.timeout=2000000 \</w:t>
      </w:r>
    </w:p>
    <w:p w14:paraId="779C1C4D"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mapred.compress.map.output=true \</w:t>
      </w:r>
    </w:p>
    <w:p w14:paraId="3AF6BDAB"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mapreduce.output.fileoutputformat.compress=true \</w:t>
      </w:r>
    </w:p>
    <w:p w14:paraId="26D7212A"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mapreduce.output.fileoutputformat.compress.type="org.apache.hadoop.io.compress.SnappyCodec" \</w:t>
      </w:r>
    </w:p>
    <w:p w14:paraId="26200C25"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mapreduce.map.output.compress.codec="org.apache.hadoop.io.compress.GzipCodec" \</w:t>
      </w:r>
    </w:p>
    <w:p w14:paraId="367EB0A6"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mapred.map.tasks=2000\</w:t>
      </w:r>
    </w:p>
    <w:p w14:paraId="354B958A"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mapred.reduce.tasks=2000\</w:t>
      </w:r>
    </w:p>
    <w:p w14:paraId="2FB4A2AE"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-D mapreduce.reduce.memory.mb=2048 \</w:t>
      </w:r>
    </w:p>
    <w:p w14:paraId="3FD1B4FE"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-input  wasb:///Willet_nth.amer/ebird.abund_Willet_nth.amer_all.random.merge.txt \</w:t>
      </w:r>
    </w:p>
    <w:p w14:paraId="6B194E8F"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-output wasb:///Willet_nth.amer/200_fold_250_nodes_2k_maps_2k_reduces \</w:t>
      </w:r>
    </w:p>
    <w:p w14:paraId="44E7BF6E"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-mapper mapper.1.R \</w:t>
      </w:r>
    </w:p>
    <w:p w14:paraId="09A7C5FE"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-reducer reducer.1.R \</w:t>
      </w:r>
    </w:p>
    <w:p w14:paraId="04634B63"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-cmdenv REP_N=$REP_N \</w:t>
      </w:r>
    </w:p>
    <w:p w14:paraId="704FCB96"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-cmdenv SAMPLE_N=$SAMPLE_N \</w:t>
      </w:r>
    </w:p>
    <w:p w14:paraId="4042234B"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-file /home/hdiuser/mapper.1.R \</w:t>
      </w:r>
    </w:p>
    <w:p w14:paraId="4450BA01"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-file /home/hdiuser/fold_offsets.csv \</w:t>
      </w:r>
    </w:p>
    <w:p w14:paraId="67FC9652"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-file /home/hdiuser/reducer.1.R \</w:t>
      </w:r>
    </w:p>
    <w:p w14:paraId="601FBF73" w14:textId="77777777" w:rsidR="0033599A" w:rsidRPr="0033599A" w:rsidRDefault="0033599A" w:rsidP="0090287D">
      <w:pPr>
        <w:ind w:left="720"/>
        <w:rPr>
          <w:rFonts w:ascii="Courier" w:hAnsi="Courier" w:cs="Arial"/>
          <w:sz w:val="20"/>
          <w:szCs w:val="20"/>
        </w:rPr>
      </w:pPr>
      <w:r w:rsidRPr="0033599A">
        <w:rPr>
          <w:rFonts w:ascii="Courier" w:hAnsi="Courier" w:cs="Arial"/>
          <w:sz w:val="20"/>
          <w:szCs w:val="20"/>
        </w:rPr>
        <w:t xml:space="preserve">  -file /home/hdiuser/reducer.1.modeling.library.abundance.R  &gt; 200_fold_250_nodes_2k_maps_2k_reduces_bighead.txt &amp;</w:t>
      </w:r>
    </w:p>
    <w:p w14:paraId="3D007BB0" w14:textId="77777777" w:rsidR="0033599A" w:rsidRPr="0033599A" w:rsidRDefault="0033599A" w:rsidP="0033599A">
      <w:pPr>
        <w:rPr>
          <w:rFonts w:ascii="Courier" w:hAnsi="Courier" w:cs="Arial"/>
          <w:sz w:val="20"/>
          <w:szCs w:val="20"/>
        </w:rPr>
      </w:pPr>
    </w:p>
    <w:p w14:paraId="25F0789B" w14:textId="77777777" w:rsidR="0090287D" w:rsidRDefault="0090287D" w:rsidP="0090287D">
      <w:pPr>
        <w:rPr>
          <w:rFonts w:ascii="Arial" w:hAnsi="Arial" w:cs="Arial"/>
          <w:sz w:val="20"/>
          <w:szCs w:val="20"/>
        </w:rPr>
      </w:pPr>
    </w:p>
    <w:p w14:paraId="1CCB82A8"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w:t>
      </w:r>
    </w:p>
    <w:p w14:paraId="46601B42"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debug</w:t>
      </w:r>
    </w:p>
    <w:p w14:paraId="70027D9A"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w:t>
      </w:r>
    </w:p>
    <w:p w14:paraId="2A9979DA"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w:t>
      </w:r>
    </w:p>
    <w:p w14:paraId="5CE4723E"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##need a local copy to do this testing! </w:t>
      </w:r>
    </w:p>
    <w:p w14:paraId="42FF8A64"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##why? From storage account, can't do partial reads, and forced to do full cat</w:t>
      </w:r>
    </w:p>
    <w:p w14:paraId="606CFE4F"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hadoop dfs -cat wasb:///tres-nth-amer-abund/ebird.abund_TRES_nth.amer_all.random.merge.txt &gt; debug_local_copy_all_data.txt</w:t>
      </w:r>
    </w:p>
    <w:p w14:paraId="506510B0" w14:textId="77777777" w:rsidR="00677856" w:rsidRPr="00677856" w:rsidRDefault="00677856" w:rsidP="00677856">
      <w:pPr>
        <w:ind w:left="720"/>
        <w:rPr>
          <w:rFonts w:ascii="Courier" w:hAnsi="Courier" w:cs="Arial"/>
          <w:sz w:val="20"/>
          <w:szCs w:val="20"/>
        </w:rPr>
      </w:pPr>
    </w:p>
    <w:p w14:paraId="503E10AB"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export SAMPLE_N=1</w:t>
      </w:r>
    </w:p>
    <w:p w14:paraId="78125D10"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export REP_N=1</w:t>
      </w:r>
    </w:p>
    <w:p w14:paraId="7389330F"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quick check</w:t>
      </w:r>
    </w:p>
    <w:p w14:paraId="7178B737" w14:textId="77777777" w:rsidR="00677856" w:rsidRPr="00677856" w:rsidRDefault="00677856" w:rsidP="00677856">
      <w:pPr>
        <w:ind w:left="720"/>
        <w:rPr>
          <w:rFonts w:ascii="Courier" w:hAnsi="Courier" w:cs="Arial"/>
          <w:sz w:val="20"/>
          <w:szCs w:val="20"/>
        </w:rPr>
      </w:pPr>
    </w:p>
    <w:p w14:paraId="3F19A10E"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head -2000 debug_local_copy_all_data.txt | ./mapper.1_vectorized.R | sort | ./reducer.1.R</w:t>
      </w:r>
    </w:p>
    <w:p w14:paraId="55447B77" w14:textId="77777777" w:rsidR="00677856" w:rsidRPr="00677856" w:rsidRDefault="00677856" w:rsidP="00677856">
      <w:pPr>
        <w:ind w:left="720"/>
        <w:rPr>
          <w:rFonts w:ascii="Courier" w:hAnsi="Courier" w:cs="Arial"/>
          <w:sz w:val="20"/>
          <w:szCs w:val="20"/>
        </w:rPr>
      </w:pPr>
    </w:p>
    <w:p w14:paraId="5A9A1294" w14:textId="77777777" w:rsidR="00677856" w:rsidRDefault="00677856" w:rsidP="0090287D">
      <w:pPr>
        <w:rPr>
          <w:rFonts w:ascii="Arial" w:hAnsi="Arial" w:cs="Arial"/>
          <w:sz w:val="20"/>
          <w:szCs w:val="20"/>
        </w:rPr>
      </w:pPr>
    </w:p>
    <w:p w14:paraId="73C35CFC" w14:textId="3226258D" w:rsidR="0090287D" w:rsidRPr="0090287D" w:rsidRDefault="0090287D" w:rsidP="009A227E">
      <w:pPr>
        <w:ind w:left="720"/>
        <w:rPr>
          <w:rFonts w:ascii="Arial" w:hAnsi="Arial" w:cs="Arial"/>
          <w:sz w:val="20"/>
          <w:szCs w:val="20"/>
        </w:rPr>
      </w:pPr>
      <w:r w:rsidRPr="0090287D">
        <w:rPr>
          <w:rFonts w:ascii="Arial" w:hAnsi="Arial" w:cs="Arial"/>
          <w:sz w:val="20"/>
          <w:szCs w:val="20"/>
        </w:rPr>
        <w:t xml:space="preserve">This phase is designed to allow </w:t>
      </w:r>
      <w:r w:rsidR="00CE13BD" w:rsidRPr="0090287D">
        <w:rPr>
          <w:rFonts w:ascii="Arial" w:hAnsi="Arial" w:cs="Arial"/>
          <w:sz w:val="20"/>
          <w:szCs w:val="20"/>
        </w:rPr>
        <w:t>truly</w:t>
      </w:r>
      <w:r w:rsidRPr="0090287D">
        <w:rPr>
          <w:rFonts w:ascii="Arial" w:hAnsi="Arial" w:cs="Arial"/>
          <w:sz w:val="20"/>
          <w:szCs w:val="20"/>
        </w:rPr>
        <w:t xml:space="preserve"> independent treatment of stixels, exploiting structure provided by STEM's design and statistical theory. STEM's theory treats stixels as independent universes where rules about bird-landscape relationships are zealously formed</w:t>
      </w:r>
      <w:r w:rsidR="00CE13BD">
        <w:rPr>
          <w:rFonts w:ascii="Arial" w:hAnsi="Arial" w:cs="Arial"/>
          <w:sz w:val="20"/>
          <w:szCs w:val="20"/>
        </w:rPr>
        <w:t xml:space="preserve">, and all things outside the stixel </w:t>
      </w:r>
      <w:r w:rsidR="00C62A15">
        <w:rPr>
          <w:rFonts w:ascii="Arial" w:hAnsi="Arial" w:cs="Arial"/>
          <w:sz w:val="20"/>
          <w:szCs w:val="20"/>
        </w:rPr>
        <w:t>boundaries</w:t>
      </w:r>
      <w:r w:rsidR="00CE13BD">
        <w:rPr>
          <w:rFonts w:ascii="Arial" w:hAnsi="Arial" w:cs="Arial"/>
          <w:sz w:val="20"/>
          <w:szCs w:val="20"/>
        </w:rPr>
        <w:t xml:space="preserve"> are explicitly ignored</w:t>
      </w:r>
      <w:r w:rsidRPr="0090287D">
        <w:rPr>
          <w:rFonts w:ascii="Arial" w:hAnsi="Arial" w:cs="Arial"/>
          <w:sz w:val="20"/>
          <w:szCs w:val="20"/>
        </w:rPr>
        <w:t xml:space="preserve">. </w:t>
      </w:r>
      <w:r w:rsidR="00C62A15">
        <w:rPr>
          <w:rFonts w:ascii="Arial" w:hAnsi="Arial" w:cs="Arial"/>
          <w:sz w:val="20"/>
          <w:szCs w:val="20"/>
        </w:rPr>
        <w:t>Map assigns points to stixels, and reduce performs model fitting and predictions on points that fell into that stixel.</w:t>
      </w:r>
    </w:p>
    <w:p w14:paraId="28D32DB1" w14:textId="77777777" w:rsidR="0090287D" w:rsidRPr="0090287D" w:rsidRDefault="0090287D" w:rsidP="009A227E">
      <w:pPr>
        <w:ind w:left="720"/>
        <w:rPr>
          <w:rFonts w:ascii="Arial" w:hAnsi="Arial" w:cs="Arial"/>
          <w:sz w:val="20"/>
          <w:szCs w:val="20"/>
        </w:rPr>
      </w:pPr>
    </w:p>
    <w:p w14:paraId="488C9E04" w14:textId="02FC9680" w:rsidR="0090287D" w:rsidRPr="0090287D" w:rsidRDefault="00C62A15" w:rsidP="009A227E">
      <w:pPr>
        <w:ind w:left="720"/>
        <w:rPr>
          <w:rFonts w:ascii="Arial" w:hAnsi="Arial" w:cs="Arial"/>
          <w:sz w:val="20"/>
          <w:szCs w:val="20"/>
        </w:rPr>
      </w:pPr>
      <w:r>
        <w:rPr>
          <w:rFonts w:ascii="Arial" w:hAnsi="Arial" w:cs="Arial"/>
          <w:sz w:val="20"/>
          <w:szCs w:val="20"/>
        </w:rPr>
        <w:t>More specifically,</w:t>
      </w:r>
      <w:r w:rsidR="0090287D" w:rsidRPr="0090287D">
        <w:rPr>
          <w:rFonts w:ascii="Arial" w:hAnsi="Arial" w:cs="Arial"/>
          <w:sz w:val="20"/>
          <w:szCs w:val="20"/>
        </w:rPr>
        <w:t xml:space="preserve"> </w:t>
      </w:r>
      <w:r>
        <w:rPr>
          <w:rFonts w:ascii="Arial" w:hAnsi="Arial" w:cs="Arial"/>
          <w:sz w:val="20"/>
          <w:szCs w:val="20"/>
        </w:rPr>
        <w:t xml:space="preserve">we </w:t>
      </w:r>
      <w:r w:rsidR="0090287D" w:rsidRPr="0090287D">
        <w:rPr>
          <w:rFonts w:ascii="Arial" w:hAnsi="Arial" w:cs="Arial"/>
          <w:sz w:val="20"/>
          <w:szCs w:val="20"/>
        </w:rPr>
        <w:t xml:space="preserve">enter the Map step with an </w:t>
      </w:r>
      <w:r w:rsidR="000A133F" w:rsidRPr="0090287D">
        <w:rPr>
          <w:rFonts w:ascii="Arial" w:hAnsi="Arial" w:cs="Arial"/>
          <w:sz w:val="20"/>
          <w:szCs w:val="20"/>
        </w:rPr>
        <w:t>interleaved</w:t>
      </w:r>
      <w:r w:rsidR="0090287D" w:rsidRPr="0090287D">
        <w:rPr>
          <w:rFonts w:ascii="Arial" w:hAnsi="Arial" w:cs="Arial"/>
          <w:sz w:val="20"/>
          <w:szCs w:val="20"/>
        </w:rPr>
        <w:t xml:space="preserve"> stream of all data-- training, SRD and test. We pre</w:t>
      </w:r>
      <w:r w:rsidR="000A133F">
        <w:rPr>
          <w:rFonts w:ascii="Arial" w:hAnsi="Arial" w:cs="Arial"/>
          <w:sz w:val="20"/>
          <w:szCs w:val="20"/>
        </w:rPr>
        <w:t>-</w:t>
      </w:r>
      <w:r w:rsidR="0090287D" w:rsidRPr="0090287D">
        <w:rPr>
          <w:rFonts w:ascii="Arial" w:hAnsi="Arial" w:cs="Arial"/>
          <w:sz w:val="20"/>
          <w:szCs w:val="20"/>
        </w:rPr>
        <w:t xml:space="preserve">devise a set of regular time/space </w:t>
      </w:r>
      <w:r w:rsidR="000A133F" w:rsidRPr="0090287D">
        <w:rPr>
          <w:rFonts w:ascii="Arial" w:hAnsi="Arial" w:cs="Arial"/>
          <w:sz w:val="20"/>
          <w:szCs w:val="20"/>
        </w:rPr>
        <w:t>partitioning</w:t>
      </w:r>
      <w:r w:rsidR="000A133F">
        <w:rPr>
          <w:rFonts w:ascii="Arial" w:hAnsi="Arial" w:cs="Arial"/>
          <w:sz w:val="20"/>
          <w:szCs w:val="20"/>
        </w:rPr>
        <w:t>s</w:t>
      </w:r>
      <w:r w:rsidR="0090287D" w:rsidRPr="0090287D">
        <w:rPr>
          <w:rFonts w:ascii="Arial" w:hAnsi="Arial" w:cs="Arial"/>
          <w:sz w:val="20"/>
          <w:szCs w:val="20"/>
        </w:rPr>
        <w:t xml:space="preserve">, for now, 200 of these.  We then can work line by line through the data stream, taking each point and determining the stixel this point belongs to in each of the 200 </w:t>
      </w:r>
      <w:r w:rsidR="000A133F" w:rsidRPr="0090287D">
        <w:rPr>
          <w:rFonts w:ascii="Arial" w:hAnsi="Arial" w:cs="Arial"/>
          <w:sz w:val="20"/>
          <w:szCs w:val="20"/>
        </w:rPr>
        <w:t>partitions</w:t>
      </w:r>
      <w:r w:rsidR="0090287D" w:rsidRPr="0090287D">
        <w:rPr>
          <w:rFonts w:ascii="Arial" w:hAnsi="Arial" w:cs="Arial"/>
          <w:sz w:val="20"/>
          <w:szCs w:val="20"/>
        </w:rPr>
        <w:t xml:space="preserve">. The mapper emits all of these id instances-- the stixel label is the key, and the </w:t>
      </w:r>
      <w:r w:rsidR="000A133F" w:rsidRPr="0090287D">
        <w:rPr>
          <w:rFonts w:ascii="Arial" w:hAnsi="Arial" w:cs="Arial"/>
          <w:sz w:val="20"/>
          <w:szCs w:val="20"/>
        </w:rPr>
        <w:t>relevant</w:t>
      </w:r>
      <w:r w:rsidR="0090287D" w:rsidRPr="0090287D">
        <w:rPr>
          <w:rFonts w:ascii="Arial" w:hAnsi="Arial" w:cs="Arial"/>
          <w:sz w:val="20"/>
          <w:szCs w:val="20"/>
        </w:rPr>
        <w:t xml:space="preserve"> point information is the value (location, species count, search process + landcover covariates). SRD points are actually expanded in this step by the weeks of the year, so SRD points produce 200*52 labels. In short, the map step emits:</w:t>
      </w:r>
    </w:p>
    <w:p w14:paraId="5596DA91" w14:textId="74F578C3" w:rsidR="0090287D" w:rsidRPr="0090287D" w:rsidRDefault="0090287D" w:rsidP="009A227E">
      <w:pPr>
        <w:ind w:left="720"/>
        <w:rPr>
          <w:rFonts w:ascii="Arial" w:hAnsi="Arial" w:cs="Arial"/>
          <w:sz w:val="20"/>
          <w:szCs w:val="20"/>
        </w:rPr>
      </w:pPr>
      <w:r w:rsidRPr="0090287D">
        <w:rPr>
          <w:rFonts w:ascii="Arial" w:hAnsi="Arial" w:cs="Arial"/>
          <w:sz w:val="20"/>
          <w:szCs w:val="20"/>
        </w:rPr>
        <w:tab/>
        <w:t xml:space="preserve">key- stixl id   value- (data type, location, count, search </w:t>
      </w:r>
      <w:r w:rsidR="000A133F" w:rsidRPr="0090287D">
        <w:rPr>
          <w:rFonts w:ascii="Arial" w:hAnsi="Arial" w:cs="Arial"/>
          <w:sz w:val="20"/>
          <w:szCs w:val="20"/>
        </w:rPr>
        <w:t>covariates</w:t>
      </w:r>
      <w:r w:rsidRPr="0090287D">
        <w:rPr>
          <w:rFonts w:ascii="Arial" w:hAnsi="Arial" w:cs="Arial"/>
          <w:sz w:val="20"/>
          <w:szCs w:val="20"/>
        </w:rPr>
        <w:t>, landcover covariates)</w:t>
      </w:r>
    </w:p>
    <w:p w14:paraId="174BC1B9" w14:textId="77777777" w:rsidR="0090287D" w:rsidRPr="0090287D" w:rsidRDefault="0090287D" w:rsidP="009A227E">
      <w:pPr>
        <w:ind w:left="720"/>
        <w:rPr>
          <w:rFonts w:ascii="Arial" w:hAnsi="Arial" w:cs="Arial"/>
          <w:sz w:val="20"/>
          <w:szCs w:val="20"/>
        </w:rPr>
      </w:pPr>
    </w:p>
    <w:p w14:paraId="50538FE7" w14:textId="5A4D705A" w:rsidR="0090287D" w:rsidRPr="0090287D" w:rsidRDefault="0090287D" w:rsidP="009A227E">
      <w:pPr>
        <w:ind w:left="720"/>
        <w:rPr>
          <w:rFonts w:ascii="Arial" w:hAnsi="Arial" w:cs="Arial"/>
          <w:sz w:val="20"/>
          <w:szCs w:val="20"/>
        </w:rPr>
      </w:pPr>
      <w:r w:rsidRPr="0090287D">
        <w:rPr>
          <w:rFonts w:ascii="Arial" w:hAnsi="Arial" w:cs="Arial"/>
          <w:sz w:val="20"/>
          <w:szCs w:val="20"/>
        </w:rPr>
        <w:t xml:space="preserve">The reduce step sees all points with this stixel, or, all points in a stixel. If there is enough training data, a model will be fit and then used to make predictions on all data in the stixel.  Otherwise, all points </w:t>
      </w:r>
      <w:r w:rsidR="00C62A15" w:rsidRPr="0090287D">
        <w:rPr>
          <w:rFonts w:ascii="Arial" w:hAnsi="Arial" w:cs="Arial"/>
          <w:sz w:val="20"/>
          <w:szCs w:val="20"/>
        </w:rPr>
        <w:t>receive</w:t>
      </w:r>
      <w:r w:rsidRPr="0090287D">
        <w:rPr>
          <w:rFonts w:ascii="Arial" w:hAnsi="Arial" w:cs="Arial"/>
          <w:sz w:val="20"/>
          <w:szCs w:val="20"/>
        </w:rPr>
        <w:t xml:space="preserve"> 5 columns of NA's (to match with the 5 column output of the ZI model).  Some may take issue with the term "reduce" in this step, as all points that enter this stage leave with a prediction. </w:t>
      </w:r>
      <w:r w:rsidR="00C62A15">
        <w:rPr>
          <w:rFonts w:ascii="Arial" w:hAnsi="Arial" w:cs="Arial"/>
          <w:sz w:val="20"/>
          <w:szCs w:val="20"/>
        </w:rPr>
        <w:t xml:space="preserve">Maybe </w:t>
      </w:r>
      <w:r w:rsidRPr="0090287D">
        <w:rPr>
          <w:rFonts w:ascii="Arial" w:hAnsi="Arial" w:cs="Arial"/>
          <w:sz w:val="20"/>
          <w:szCs w:val="20"/>
        </w:rPr>
        <w:t xml:space="preserve">predictions </w:t>
      </w:r>
      <w:r w:rsidR="00C62A15">
        <w:rPr>
          <w:rFonts w:ascii="Arial" w:hAnsi="Arial" w:cs="Arial"/>
          <w:sz w:val="20"/>
          <w:szCs w:val="20"/>
        </w:rPr>
        <w:t>can</w:t>
      </w:r>
      <w:r w:rsidRPr="0090287D">
        <w:rPr>
          <w:rFonts w:ascii="Arial" w:hAnsi="Arial" w:cs="Arial"/>
          <w:sz w:val="20"/>
          <w:szCs w:val="20"/>
        </w:rPr>
        <w:t xml:space="preserve"> be </w:t>
      </w:r>
      <w:r w:rsidR="00C62A15" w:rsidRPr="0090287D">
        <w:rPr>
          <w:rFonts w:ascii="Arial" w:hAnsi="Arial" w:cs="Arial"/>
          <w:sz w:val="20"/>
          <w:szCs w:val="20"/>
        </w:rPr>
        <w:t>considered</w:t>
      </w:r>
      <w:r w:rsidRPr="0090287D">
        <w:rPr>
          <w:rFonts w:ascii="Arial" w:hAnsi="Arial" w:cs="Arial"/>
          <w:sz w:val="20"/>
          <w:szCs w:val="20"/>
        </w:rPr>
        <w:t xml:space="preserve"> a reduced </w:t>
      </w:r>
      <w:r w:rsidR="00C62A15" w:rsidRPr="0090287D">
        <w:rPr>
          <w:rFonts w:ascii="Arial" w:hAnsi="Arial" w:cs="Arial"/>
          <w:sz w:val="20"/>
          <w:szCs w:val="20"/>
        </w:rPr>
        <w:t>representation</w:t>
      </w:r>
      <w:r w:rsidRPr="0090287D">
        <w:rPr>
          <w:rFonts w:ascii="Arial" w:hAnsi="Arial" w:cs="Arial"/>
          <w:sz w:val="20"/>
          <w:szCs w:val="20"/>
        </w:rPr>
        <w:t xml:space="preserve"> of the </w:t>
      </w:r>
      <w:r w:rsidR="00C62A15">
        <w:rPr>
          <w:rFonts w:ascii="Arial" w:hAnsi="Arial" w:cs="Arial"/>
          <w:sz w:val="20"/>
          <w:szCs w:val="20"/>
        </w:rPr>
        <w:t>covariates?</w:t>
      </w:r>
      <w:r w:rsidRPr="0090287D">
        <w:rPr>
          <w:rFonts w:ascii="Arial" w:hAnsi="Arial" w:cs="Arial"/>
          <w:sz w:val="20"/>
          <w:szCs w:val="20"/>
        </w:rPr>
        <w:t xml:space="preserve"> </w:t>
      </w:r>
    </w:p>
    <w:p w14:paraId="6C5AA4D8" w14:textId="77777777" w:rsidR="0090287D" w:rsidRPr="0090287D" w:rsidRDefault="0090287D" w:rsidP="0090287D">
      <w:pPr>
        <w:rPr>
          <w:rFonts w:ascii="Arial" w:hAnsi="Arial" w:cs="Arial"/>
          <w:sz w:val="20"/>
          <w:szCs w:val="20"/>
        </w:rPr>
      </w:pPr>
    </w:p>
    <w:p w14:paraId="6C72F345" w14:textId="154F9A05" w:rsidR="0090287D" w:rsidRPr="0090287D" w:rsidRDefault="0090287D" w:rsidP="0090287D">
      <w:pPr>
        <w:rPr>
          <w:rFonts w:ascii="Arial" w:hAnsi="Arial" w:cs="Arial"/>
          <w:sz w:val="20"/>
          <w:szCs w:val="20"/>
        </w:rPr>
      </w:pPr>
      <w:r w:rsidRPr="0090287D">
        <w:rPr>
          <w:rFonts w:ascii="Arial" w:hAnsi="Arial" w:cs="Arial"/>
          <w:sz w:val="20"/>
          <w:szCs w:val="20"/>
        </w:rPr>
        <w:tab/>
        <w:t>inputs:</w:t>
      </w:r>
    </w:p>
    <w:p w14:paraId="10EB8133"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-on storage account:</w:t>
      </w:r>
    </w:p>
    <w:p w14:paraId="35C840FE"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ebird.abund_&lt;job_name&gt;_all.random.merge.txt</w:t>
      </w:r>
    </w:p>
    <w:p w14:paraId="5E722457"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-on HDI cluster head node:</w:t>
      </w:r>
    </w:p>
    <w:p w14:paraId="18042D11" w14:textId="7AAEEC08"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fold_offsets.csv</w:t>
      </w:r>
    </w:p>
    <w:p w14:paraId="7341968D" w14:textId="77777777" w:rsidR="0090287D" w:rsidRPr="0090287D" w:rsidRDefault="0090287D" w:rsidP="0090287D">
      <w:pPr>
        <w:rPr>
          <w:rFonts w:ascii="Arial" w:hAnsi="Arial" w:cs="Arial"/>
          <w:sz w:val="20"/>
          <w:szCs w:val="20"/>
        </w:rPr>
      </w:pPr>
      <w:r w:rsidRPr="0090287D">
        <w:rPr>
          <w:rFonts w:ascii="Arial" w:hAnsi="Arial" w:cs="Arial"/>
          <w:sz w:val="20"/>
          <w:szCs w:val="20"/>
        </w:rPr>
        <w:tab/>
        <w:t xml:space="preserve">outputs: </w:t>
      </w:r>
    </w:p>
    <w:p w14:paraId="363993F6"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Map step:</w:t>
      </w:r>
    </w:p>
    <w:p w14:paraId="59EE1E34"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(the widening)</w:t>
      </w:r>
    </w:p>
    <w:p w14:paraId="1F09A8EE"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200 * obs points</w:t>
      </w:r>
    </w:p>
    <w:p w14:paraId="50A2657D"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200* 52 srd points </w:t>
      </w:r>
    </w:p>
    <w:p w14:paraId="011C3AA4" w14:textId="77777777" w:rsidR="0090287D" w:rsidRPr="0090287D" w:rsidRDefault="0090287D" w:rsidP="0090287D">
      <w:pPr>
        <w:rPr>
          <w:rFonts w:ascii="Arial" w:hAnsi="Arial" w:cs="Arial"/>
          <w:sz w:val="20"/>
          <w:szCs w:val="20"/>
        </w:rPr>
      </w:pPr>
    </w:p>
    <w:p w14:paraId="33024AF8"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k: stixel id, hashes on the 3 dimensions (lat lon time)</w:t>
      </w:r>
    </w:p>
    <w:p w14:paraId="7A02D812"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v: all original row information:</w:t>
      </w:r>
    </w:p>
    <w:p w14:paraId="5A2816EC"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row_id,</w:t>
      </w:r>
    </w:p>
    <w:p w14:paraId="4F043F04"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data type,</w:t>
      </w:r>
    </w:p>
    <w:p w14:paraId="70F249C7"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location information,</w:t>
      </w:r>
    </w:p>
    <w:p w14:paraId="1A054285"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search information,</w:t>
      </w:r>
    </w:p>
    <w:p w14:paraId="56D59918"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landcover information</w:t>
      </w:r>
    </w:p>
    <w:p w14:paraId="5B5F1113" w14:textId="77777777" w:rsidR="0090287D" w:rsidRPr="0090287D" w:rsidRDefault="0090287D" w:rsidP="0090287D">
      <w:pPr>
        <w:rPr>
          <w:rFonts w:ascii="Arial" w:hAnsi="Arial" w:cs="Arial"/>
          <w:sz w:val="20"/>
          <w:szCs w:val="20"/>
        </w:rPr>
      </w:pPr>
    </w:p>
    <w:p w14:paraId="691EDA32"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 (some example points, post sort)</w:t>
      </w:r>
    </w:p>
    <w:p w14:paraId="5FA59744" w14:textId="1E49A836" w:rsidR="0090287D" w:rsidRPr="002F338F" w:rsidRDefault="0090287D" w:rsidP="0090287D">
      <w:pPr>
        <w:rPr>
          <w:rFonts w:ascii="Arial" w:hAnsi="Arial" w:cs="Arial"/>
          <w:sz w:val="16"/>
          <w:szCs w:val="16"/>
        </w:rPr>
      </w:pPr>
      <w:r w:rsidRPr="002F338F">
        <w:rPr>
          <w:rFonts w:ascii="Arial" w:hAnsi="Arial" w:cs="Arial"/>
          <w:sz w:val="16"/>
          <w:szCs w:val="16"/>
        </w:rPr>
        <w:t>1-6-5-4</w:t>
      </w:r>
      <w:r w:rsidRPr="002F338F">
        <w:rPr>
          <w:rFonts w:ascii="Arial" w:hAnsi="Arial" w:cs="Arial"/>
          <w:sz w:val="16"/>
          <w:szCs w:val="16"/>
        </w:rPr>
        <w:tab/>
        <w:t>115412,-67.6839297621694,46.6737052678373,0.42,0,2013,NA,7,1,1,1,279,4,0,0,0,0,5.5556,94.4444,0,0,0,0,0,0,0,0,NA,"srd",TRUE</w:t>
      </w:r>
    </w:p>
    <w:p w14:paraId="6EA8E324" w14:textId="0AC6E1EF" w:rsidR="0090287D" w:rsidRPr="002F338F" w:rsidRDefault="0090287D" w:rsidP="0090287D">
      <w:pPr>
        <w:rPr>
          <w:rFonts w:ascii="Arial" w:hAnsi="Arial" w:cs="Arial"/>
          <w:sz w:val="16"/>
          <w:szCs w:val="16"/>
        </w:rPr>
      </w:pPr>
      <w:r w:rsidRPr="002F338F">
        <w:rPr>
          <w:rFonts w:ascii="Arial" w:hAnsi="Arial" w:cs="Arial"/>
          <w:sz w:val="16"/>
          <w:szCs w:val="16"/>
        </w:rPr>
        <w:t>1-6-5-4</w:t>
      </w:r>
      <w:r w:rsidRPr="002F338F">
        <w:rPr>
          <w:rFonts w:ascii="Arial" w:hAnsi="Arial" w:cs="Arial"/>
          <w:sz w:val="16"/>
          <w:szCs w:val="16"/>
        </w:rPr>
        <w:tab/>
        <w:t>115412,-67.6839297621694,46.6737052678373,0.44,0,2013,NA,7,1,1,1,279,4,0,0,0,0,5.5556,94.4444,0,0,0,0,0,0,0,0,NA,"srd",TRUE</w:t>
      </w:r>
    </w:p>
    <w:p w14:paraId="601EDB4E" w14:textId="0AD637CA" w:rsidR="0090287D" w:rsidRPr="002F338F" w:rsidRDefault="0090287D" w:rsidP="0090287D">
      <w:pPr>
        <w:rPr>
          <w:rFonts w:ascii="Arial" w:hAnsi="Arial" w:cs="Arial"/>
          <w:sz w:val="16"/>
          <w:szCs w:val="16"/>
        </w:rPr>
      </w:pPr>
      <w:r w:rsidRPr="002F338F">
        <w:rPr>
          <w:rFonts w:ascii="Arial" w:hAnsi="Arial" w:cs="Arial"/>
          <w:sz w:val="16"/>
          <w:szCs w:val="16"/>
        </w:rPr>
        <w:t>1-7-4-2</w:t>
      </w:r>
      <w:r w:rsidRPr="002F338F">
        <w:rPr>
          <w:rFonts w:ascii="Arial" w:hAnsi="Arial" w:cs="Arial"/>
          <w:sz w:val="16"/>
          <w:szCs w:val="16"/>
        </w:rPr>
        <w:tab/>
        <w:t>100162,-73.107302,44.3259771,0.2704918,1,2013,99,7.33,0.25,0,1,106,12,0,0,0,0,30.5556,5.5556,0,0,0,0,27.7778,36.1111,0,0,0,"train",FALSE</w:t>
      </w:r>
    </w:p>
    <w:p w14:paraId="1AD029A9" w14:textId="0AC82338" w:rsidR="0090287D" w:rsidRPr="002F338F" w:rsidRDefault="0090287D" w:rsidP="0090287D">
      <w:pPr>
        <w:rPr>
          <w:rFonts w:ascii="Arial" w:hAnsi="Arial" w:cs="Arial"/>
          <w:sz w:val="16"/>
          <w:szCs w:val="16"/>
        </w:rPr>
      </w:pPr>
      <w:r w:rsidRPr="002F338F">
        <w:rPr>
          <w:rFonts w:ascii="Arial" w:hAnsi="Arial" w:cs="Arial"/>
          <w:sz w:val="16"/>
          <w:szCs w:val="16"/>
        </w:rPr>
        <w:t>1-7-4-2</w:t>
      </w:r>
      <w:r w:rsidRPr="002F338F">
        <w:rPr>
          <w:rFonts w:ascii="Arial" w:hAnsi="Arial" w:cs="Arial"/>
          <w:sz w:val="16"/>
          <w:szCs w:val="16"/>
        </w:rPr>
        <w:tab/>
        <w:t>100794,-72.83204,41.7198,0.273224,0,2013,100,6.92,0.5,1.609,1,81,13,0,0,0,0,47.2222,5.5556,0,0,0,0,8.3333,30.5556,8.3333,0,6,"train",TRUE</w:t>
      </w:r>
    </w:p>
    <w:p w14:paraId="2194CE17" w14:textId="77777777" w:rsidR="0090287D" w:rsidRPr="0090287D" w:rsidRDefault="0090287D" w:rsidP="0090287D">
      <w:pPr>
        <w:rPr>
          <w:rFonts w:ascii="Arial" w:hAnsi="Arial" w:cs="Arial"/>
          <w:sz w:val="20"/>
          <w:szCs w:val="20"/>
        </w:rPr>
      </w:pPr>
    </w:p>
    <w:p w14:paraId="64B30C9D"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Reduce step</w:t>
      </w:r>
    </w:p>
    <w:p w14:paraId="43F7CF15" w14:textId="0262A89F"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w:t>
      </w:r>
      <w:r w:rsidR="006664D7">
        <w:rPr>
          <w:rFonts w:ascii="Arial" w:hAnsi="Arial" w:cs="Arial"/>
          <w:sz w:val="20"/>
          <w:szCs w:val="20"/>
        </w:rPr>
        <w:t>This output is as long as the end of map output</w:t>
      </w:r>
      <w:r w:rsidRPr="0090287D">
        <w:rPr>
          <w:rFonts w:ascii="Arial" w:hAnsi="Arial" w:cs="Arial"/>
          <w:sz w:val="20"/>
          <w:szCs w:val="20"/>
        </w:rPr>
        <w:t>)</w:t>
      </w:r>
    </w:p>
    <w:p w14:paraId="14D02FA0" w14:textId="4BF71A3F"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w:t>
      </w:r>
      <w:r w:rsidR="006664D7">
        <w:rPr>
          <w:rFonts w:ascii="Arial" w:hAnsi="Arial" w:cs="Arial"/>
          <w:sz w:val="20"/>
          <w:szCs w:val="20"/>
        </w:rPr>
        <w:t xml:space="preserve">Here, the the </w:t>
      </w:r>
      <w:r w:rsidRPr="0090287D">
        <w:rPr>
          <w:rFonts w:ascii="Arial" w:hAnsi="Arial" w:cs="Arial"/>
          <w:sz w:val="20"/>
          <w:szCs w:val="20"/>
        </w:rPr>
        <w:t>search and landcover information</w:t>
      </w:r>
      <w:r w:rsidR="006664D7">
        <w:rPr>
          <w:rFonts w:ascii="Arial" w:hAnsi="Arial" w:cs="Arial"/>
          <w:sz w:val="20"/>
          <w:szCs w:val="20"/>
        </w:rPr>
        <w:t xml:space="preserve"> has been dropped</w:t>
      </w:r>
      <w:r w:rsidRPr="0090287D">
        <w:rPr>
          <w:rFonts w:ascii="Arial" w:hAnsi="Arial" w:cs="Arial"/>
          <w:sz w:val="20"/>
          <w:szCs w:val="20"/>
        </w:rPr>
        <w:t>,</w:t>
      </w:r>
      <w:r w:rsidR="006664D7">
        <w:rPr>
          <w:rFonts w:ascii="Arial" w:hAnsi="Arial" w:cs="Arial"/>
          <w:sz w:val="20"/>
          <w:szCs w:val="20"/>
        </w:rPr>
        <w:t xml:space="preserve"> predictions, added)</w:t>
      </w:r>
    </w:p>
    <w:p w14:paraId="11BFBC2F"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 total, 337 GB, compressed (for North America, 200 folds)</w:t>
      </w:r>
    </w:p>
    <w:p w14:paraId="03A30D40"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columns:</w:t>
      </w:r>
    </w:p>
    <w:p w14:paraId="2140103E"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sample.id</w:t>
      </w:r>
    </w:p>
    <w:p w14:paraId="31BBD2A5"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lon</w:t>
      </w:r>
    </w:p>
    <w:p w14:paraId="0D8CDFA8"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lat</w:t>
      </w:r>
    </w:p>
    <w:p w14:paraId="706CF018"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date</w:t>
      </w:r>
    </w:p>
    <w:p w14:paraId="1E43AE2D"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obs</w:t>
      </w:r>
    </w:p>
    <w:p w14:paraId="257DA5BA"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bs.sample</w:t>
      </w:r>
    </w:p>
    <w:p w14:paraId="604B9EF2"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pred.pi</w:t>
      </w:r>
    </w:p>
    <w:p w14:paraId="501D839A"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pred.tau</w:t>
      </w:r>
    </w:p>
    <w:p w14:paraId="174E950C"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pred.mu</w:t>
      </w:r>
    </w:p>
    <w:p w14:paraId="3CB8A8A1"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pred.truncated</w:t>
      </w:r>
    </w:p>
    <w:p w14:paraId="1329F5F8"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pred.pi.mu</w:t>
      </w:r>
    </w:p>
    <w:p w14:paraId="4BCDD787" w14:textId="77777777" w:rsidR="0090287D" w:rsidRPr="0090287D" w:rsidRDefault="0090287D" w:rsidP="0090287D">
      <w:pPr>
        <w:rPr>
          <w:rFonts w:ascii="Arial" w:hAnsi="Arial" w:cs="Arial"/>
          <w:sz w:val="20"/>
          <w:szCs w:val="20"/>
        </w:rPr>
      </w:pPr>
    </w:p>
    <w:p w14:paraId="42DD35C9" w14:textId="6AA34868" w:rsidR="0090287D" w:rsidRPr="009A227E" w:rsidRDefault="0090287D" w:rsidP="009A227E">
      <w:pPr>
        <w:ind w:left="1440"/>
        <w:rPr>
          <w:rFonts w:ascii="Arial" w:hAnsi="Arial" w:cs="Arial"/>
          <w:b/>
          <w:sz w:val="20"/>
          <w:szCs w:val="20"/>
          <w:u w:val="single"/>
        </w:rPr>
      </w:pPr>
      <w:r w:rsidRPr="009A227E">
        <w:rPr>
          <w:rFonts w:ascii="Arial" w:hAnsi="Arial" w:cs="Arial"/>
          <w:b/>
          <w:sz w:val="20"/>
          <w:szCs w:val="20"/>
          <w:u w:val="single"/>
        </w:rPr>
        <w:t>notes on the computational strategy:</w:t>
      </w:r>
      <w:r w:rsidR="009A227E" w:rsidRPr="009A227E">
        <w:rPr>
          <w:rFonts w:ascii="Arial" w:hAnsi="Arial" w:cs="Arial"/>
          <w:b/>
          <w:sz w:val="20"/>
          <w:szCs w:val="20"/>
          <w:u w:val="single"/>
        </w:rPr>
        <w:t xml:space="preserve"> </w:t>
      </w:r>
      <w:r w:rsidRPr="009A227E">
        <w:rPr>
          <w:rFonts w:ascii="Arial" w:hAnsi="Arial" w:cs="Arial"/>
          <w:b/>
          <w:sz w:val="20"/>
          <w:szCs w:val="20"/>
          <w:u w:val="single"/>
        </w:rPr>
        <w:t>stixel id assignment:</w:t>
      </w:r>
    </w:p>
    <w:p w14:paraId="3B653164" w14:textId="6F3D3654" w:rsidR="0090287D" w:rsidRPr="0090287D" w:rsidRDefault="0090287D" w:rsidP="009A227E">
      <w:pPr>
        <w:ind w:left="1440"/>
        <w:rPr>
          <w:rFonts w:ascii="Arial" w:hAnsi="Arial" w:cs="Arial"/>
          <w:sz w:val="20"/>
          <w:szCs w:val="20"/>
        </w:rPr>
      </w:pPr>
      <w:r w:rsidRPr="0090287D">
        <w:rPr>
          <w:rFonts w:ascii="Arial" w:hAnsi="Arial" w:cs="Arial"/>
          <w:sz w:val="20"/>
          <w:szCs w:val="20"/>
        </w:rPr>
        <w:t xml:space="preserve">When labeling stixels, note that MapReduce keys need be nothing beyond, within reason, an identical string for all points in a stixel. We use a 4 value key, 3 values are results from a hash-like computations on point location, and the 4 number is the </w:t>
      </w:r>
      <w:r w:rsidR="006664D7" w:rsidRPr="0090287D">
        <w:rPr>
          <w:rFonts w:ascii="Arial" w:hAnsi="Arial" w:cs="Arial"/>
          <w:sz w:val="20"/>
          <w:szCs w:val="20"/>
        </w:rPr>
        <w:t>partition</w:t>
      </w:r>
      <w:r w:rsidR="006664D7">
        <w:rPr>
          <w:rFonts w:ascii="Arial" w:hAnsi="Arial" w:cs="Arial"/>
          <w:sz w:val="20"/>
          <w:szCs w:val="20"/>
        </w:rPr>
        <w:t>ing</w:t>
      </w:r>
      <w:r w:rsidRPr="0090287D">
        <w:rPr>
          <w:rFonts w:ascii="Arial" w:hAnsi="Arial" w:cs="Arial"/>
          <w:sz w:val="20"/>
          <w:szCs w:val="20"/>
        </w:rPr>
        <w:t xml:space="preserve"> id (1-200). This labeling now runs in constant time, and points are only sorted once, by the Hadoop framework in the shuffle step between mapping and reducing.</w:t>
      </w:r>
      <w:r w:rsidR="006664D7">
        <w:rPr>
          <w:rFonts w:ascii="Arial" w:hAnsi="Arial" w:cs="Arial"/>
          <w:sz w:val="20"/>
          <w:szCs w:val="20"/>
        </w:rPr>
        <w:t xml:space="preserve">  In old STEM workflows, we sorted each point </w:t>
      </w:r>
    </w:p>
    <w:p w14:paraId="3424AD35" w14:textId="77777777" w:rsidR="0090287D" w:rsidRPr="0090287D" w:rsidRDefault="0090287D" w:rsidP="009A227E">
      <w:pPr>
        <w:ind w:left="1440"/>
        <w:rPr>
          <w:rFonts w:ascii="Arial" w:hAnsi="Arial" w:cs="Arial"/>
          <w:sz w:val="20"/>
          <w:szCs w:val="20"/>
        </w:rPr>
      </w:pPr>
    </w:p>
    <w:p w14:paraId="7E15A8F6" w14:textId="108C91E3" w:rsidR="0090287D" w:rsidRPr="0090287D" w:rsidRDefault="0090287D" w:rsidP="009A227E">
      <w:pPr>
        <w:ind w:left="1440"/>
        <w:rPr>
          <w:rFonts w:ascii="Arial" w:hAnsi="Arial" w:cs="Arial"/>
          <w:sz w:val="20"/>
          <w:szCs w:val="20"/>
        </w:rPr>
      </w:pPr>
      <w:r w:rsidRPr="0090287D">
        <w:rPr>
          <w:rFonts w:ascii="Arial" w:hAnsi="Arial" w:cs="Arial"/>
          <w:sz w:val="20"/>
          <w:szCs w:val="20"/>
        </w:rPr>
        <w:t xml:space="preserve">Explained quickly: take location information (lat, lon, time). </w:t>
      </w:r>
      <w:r w:rsidR="00566A85">
        <w:rPr>
          <w:rFonts w:ascii="Arial" w:hAnsi="Arial" w:cs="Arial"/>
          <w:sz w:val="20"/>
          <w:szCs w:val="20"/>
        </w:rPr>
        <w:t>D</w:t>
      </w:r>
      <w:r w:rsidRPr="0090287D">
        <w:rPr>
          <w:rFonts w:ascii="Arial" w:hAnsi="Arial" w:cs="Arial"/>
          <w:sz w:val="20"/>
          <w:szCs w:val="20"/>
        </w:rPr>
        <w:t xml:space="preserve">ivide </w:t>
      </w:r>
      <w:r w:rsidR="00566A85">
        <w:rPr>
          <w:rFonts w:ascii="Arial" w:hAnsi="Arial" w:cs="Arial"/>
          <w:sz w:val="20"/>
          <w:szCs w:val="20"/>
        </w:rPr>
        <w:t xml:space="preserve">each </w:t>
      </w:r>
      <w:r w:rsidRPr="0090287D">
        <w:rPr>
          <w:rFonts w:ascii="Arial" w:hAnsi="Arial" w:cs="Arial"/>
          <w:sz w:val="20"/>
          <w:szCs w:val="20"/>
        </w:rPr>
        <w:t xml:space="preserve">by stixel dimensions. The non-remainder result is the same for everything within a block </w:t>
      </w:r>
      <w:r w:rsidR="00566A85">
        <w:rPr>
          <w:rFonts w:ascii="Arial" w:hAnsi="Arial" w:cs="Arial"/>
          <w:sz w:val="20"/>
          <w:szCs w:val="20"/>
        </w:rPr>
        <w:t>of size dimension</w:t>
      </w:r>
      <w:r w:rsidRPr="0090287D">
        <w:rPr>
          <w:rFonts w:ascii="Arial" w:hAnsi="Arial" w:cs="Arial"/>
          <w:sz w:val="20"/>
          <w:szCs w:val="20"/>
        </w:rPr>
        <w:t xml:space="preserve">. Shift the gridding by adding a constant (0 - partition dimension) to </w:t>
      </w:r>
      <w:r w:rsidR="00566A85">
        <w:rPr>
          <w:rFonts w:ascii="Arial" w:hAnsi="Arial" w:cs="Arial"/>
          <w:sz w:val="20"/>
          <w:szCs w:val="20"/>
        </w:rPr>
        <w:t>each part of location information</w:t>
      </w:r>
      <w:r w:rsidRPr="0090287D">
        <w:rPr>
          <w:rFonts w:ascii="Arial" w:hAnsi="Arial" w:cs="Arial"/>
          <w:sz w:val="20"/>
          <w:szCs w:val="20"/>
        </w:rPr>
        <w:t xml:space="preserve">.  Therefore, a </w:t>
      </w:r>
      <w:r w:rsidR="00566A85" w:rsidRPr="0090287D">
        <w:rPr>
          <w:rFonts w:ascii="Arial" w:hAnsi="Arial" w:cs="Arial"/>
          <w:sz w:val="20"/>
          <w:szCs w:val="20"/>
        </w:rPr>
        <w:t>partitioning</w:t>
      </w:r>
      <w:r w:rsidRPr="0090287D">
        <w:rPr>
          <w:rFonts w:ascii="Arial" w:hAnsi="Arial" w:cs="Arial"/>
          <w:sz w:val="20"/>
          <w:szCs w:val="20"/>
        </w:rPr>
        <w:t xml:space="preserve"> is stored as th</w:t>
      </w:r>
      <w:r w:rsidR="00566A85">
        <w:rPr>
          <w:rFonts w:ascii="Arial" w:hAnsi="Arial" w:cs="Arial"/>
          <w:sz w:val="20"/>
          <w:szCs w:val="20"/>
        </w:rPr>
        <w:t>e 3 offest constants added to all values</w:t>
      </w:r>
      <w:r w:rsidRPr="0090287D">
        <w:rPr>
          <w:rFonts w:ascii="Arial" w:hAnsi="Arial" w:cs="Arial"/>
          <w:sz w:val="20"/>
          <w:szCs w:val="20"/>
        </w:rPr>
        <w:t>, and all partionings can be defined with a (partioning.n x dimensions) matrix.</w:t>
      </w:r>
    </w:p>
    <w:p w14:paraId="1FFFD5FD" w14:textId="77777777" w:rsidR="0090287D" w:rsidRPr="0090287D" w:rsidRDefault="0090287D" w:rsidP="009A227E">
      <w:pPr>
        <w:ind w:left="1440"/>
        <w:rPr>
          <w:rFonts w:ascii="Arial" w:hAnsi="Arial" w:cs="Arial"/>
          <w:sz w:val="20"/>
          <w:szCs w:val="20"/>
        </w:rPr>
      </w:pPr>
    </w:p>
    <w:p w14:paraId="6AF76D1E" w14:textId="0E3DE5A3" w:rsidR="0090287D" w:rsidRPr="0090287D" w:rsidRDefault="009A227E" w:rsidP="009A227E">
      <w:pPr>
        <w:ind w:left="1440"/>
        <w:rPr>
          <w:rFonts w:ascii="Arial" w:hAnsi="Arial" w:cs="Arial"/>
          <w:sz w:val="20"/>
          <w:szCs w:val="20"/>
        </w:rPr>
      </w:pPr>
      <w:r>
        <w:rPr>
          <w:rFonts w:ascii="Arial" w:hAnsi="Arial" w:cs="Arial"/>
          <w:sz w:val="20"/>
          <w:szCs w:val="20"/>
        </w:rPr>
        <w:t>Explained at</w:t>
      </w:r>
      <w:r w:rsidR="0090287D" w:rsidRPr="0090287D">
        <w:rPr>
          <w:rFonts w:ascii="Arial" w:hAnsi="Arial" w:cs="Arial"/>
          <w:sz w:val="20"/>
          <w:szCs w:val="20"/>
        </w:rPr>
        <w:t xml:space="preserve"> length: Membership within regular grid lines can be inferred by the non remainder results of division. The divisor establishes the dimensions.  The partitiong, or where these seperating lines fall, can be shifted by simply adding a unique constant to the dimensions before dividing. Partitiongs are then defined </w:t>
      </w:r>
      <w:r w:rsidR="00566A85">
        <w:rPr>
          <w:rFonts w:ascii="Arial" w:hAnsi="Arial" w:cs="Arial"/>
          <w:sz w:val="20"/>
          <w:szCs w:val="20"/>
        </w:rPr>
        <w:t xml:space="preserve">as </w:t>
      </w:r>
      <w:r w:rsidR="0090287D" w:rsidRPr="0090287D">
        <w:rPr>
          <w:rFonts w:ascii="Arial" w:hAnsi="Arial" w:cs="Arial"/>
          <w:sz w:val="20"/>
          <w:szCs w:val="20"/>
        </w:rPr>
        <w:t xml:space="preserve">3 </w:t>
      </w:r>
      <w:r w:rsidR="00566A85">
        <w:rPr>
          <w:rFonts w:ascii="Arial" w:hAnsi="Arial" w:cs="Arial"/>
          <w:sz w:val="20"/>
          <w:szCs w:val="20"/>
        </w:rPr>
        <w:t>membered</w:t>
      </w:r>
      <w:r w:rsidR="0090287D" w:rsidRPr="0090287D">
        <w:rPr>
          <w:rFonts w:ascii="Arial" w:hAnsi="Arial" w:cs="Arial"/>
          <w:sz w:val="20"/>
          <w:szCs w:val="20"/>
        </w:rPr>
        <w:t xml:space="preserve"> set</w:t>
      </w:r>
      <w:r w:rsidR="00566A85">
        <w:rPr>
          <w:rFonts w:ascii="Arial" w:hAnsi="Arial" w:cs="Arial"/>
          <w:sz w:val="20"/>
          <w:szCs w:val="20"/>
        </w:rPr>
        <w:t>s</w:t>
      </w:r>
      <w:r w:rsidR="0090287D" w:rsidRPr="0090287D">
        <w:rPr>
          <w:rFonts w:ascii="Arial" w:hAnsi="Arial" w:cs="Arial"/>
          <w:sz w:val="20"/>
          <w:szCs w:val="20"/>
        </w:rPr>
        <w:t xml:space="preserve"> of offsets for the 3 dimenions.  </w:t>
      </w:r>
    </w:p>
    <w:p w14:paraId="3122072B" w14:textId="77777777" w:rsidR="0090287D" w:rsidRPr="0090287D" w:rsidRDefault="0090287D" w:rsidP="0090287D">
      <w:pPr>
        <w:rPr>
          <w:rFonts w:ascii="Arial" w:hAnsi="Arial" w:cs="Arial"/>
          <w:sz w:val="20"/>
          <w:szCs w:val="20"/>
        </w:rPr>
      </w:pPr>
    </w:p>
    <w:p w14:paraId="0179CC6D" w14:textId="3F0D3AE3"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Here this principle w</w:t>
      </w:r>
      <w:r w:rsidR="00566A85">
        <w:rPr>
          <w:rFonts w:ascii="Arial" w:hAnsi="Arial" w:cs="Arial"/>
          <w:sz w:val="20"/>
          <w:szCs w:val="20"/>
        </w:rPr>
        <w:t xml:space="preserve">ill be illustrated by sorting 4 (A,B,C,D) </w:t>
      </w:r>
      <w:r w:rsidRPr="0090287D">
        <w:rPr>
          <w:rFonts w:ascii="Arial" w:hAnsi="Arial" w:cs="Arial"/>
          <w:sz w:val="20"/>
          <w:szCs w:val="20"/>
        </w:rPr>
        <w:t>points</w:t>
      </w:r>
      <w:r w:rsidR="00566A85">
        <w:rPr>
          <w:rFonts w:ascii="Arial" w:hAnsi="Arial" w:cs="Arial"/>
          <w:sz w:val="20"/>
          <w:szCs w:val="20"/>
        </w:rPr>
        <w:t xml:space="preserve"> along a single dimension</w:t>
      </w:r>
      <w:r w:rsidRPr="0090287D">
        <w:rPr>
          <w:rFonts w:ascii="Arial" w:hAnsi="Arial" w:cs="Arial"/>
          <w:sz w:val="20"/>
          <w:szCs w:val="20"/>
        </w:rPr>
        <w:t>.</w:t>
      </w:r>
    </w:p>
    <w:p w14:paraId="38A40FDF"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Take A-89, B-92, C-101, D-106</w:t>
      </w:r>
    </w:p>
    <w:p w14:paraId="0901A02E" w14:textId="77777777" w:rsidR="0090287D" w:rsidRPr="0090287D" w:rsidRDefault="0090287D" w:rsidP="0090287D">
      <w:pPr>
        <w:rPr>
          <w:rFonts w:ascii="Arial" w:hAnsi="Arial" w:cs="Arial"/>
          <w:sz w:val="20"/>
          <w:szCs w:val="20"/>
        </w:rPr>
      </w:pPr>
    </w:p>
    <w:p w14:paraId="1E6AAC33"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89--92--------101----106</w:t>
      </w:r>
    </w:p>
    <w:p w14:paraId="7D5CEFCC"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A    B          C      D</w:t>
      </w:r>
    </w:p>
    <w:p w14:paraId="71686C0D" w14:textId="77777777" w:rsidR="0090287D" w:rsidRPr="0090287D" w:rsidRDefault="0090287D" w:rsidP="0090287D">
      <w:pPr>
        <w:rPr>
          <w:rFonts w:ascii="Arial" w:hAnsi="Arial" w:cs="Arial"/>
          <w:sz w:val="20"/>
          <w:szCs w:val="20"/>
        </w:rPr>
      </w:pPr>
    </w:p>
    <w:p w14:paraId="4E06342B"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*Divide by 10, </w:t>
      </w:r>
    </w:p>
    <w:p w14:paraId="5F0C42CA"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A-8.9, B-9.2, C-10.1, and D-10.4</w:t>
      </w:r>
    </w:p>
    <w:p w14:paraId="746B322C"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*Drop the decimal (don't round) and sort into groups</w:t>
      </w:r>
    </w:p>
    <w:p w14:paraId="4F70A650" w14:textId="42469D6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w:t>
      </w:r>
      <w:r w:rsidRPr="0090287D">
        <w:rPr>
          <w:rFonts w:ascii="Arial" w:hAnsi="Arial" w:cs="Arial"/>
          <w:sz w:val="20"/>
          <w:szCs w:val="20"/>
        </w:rPr>
        <w:tab/>
        <w:t>[</w:t>
      </w:r>
      <w:r w:rsidR="00566A85">
        <w:rPr>
          <w:rFonts w:ascii="Arial" w:hAnsi="Arial" w:cs="Arial"/>
          <w:sz w:val="20"/>
          <w:szCs w:val="20"/>
        </w:rPr>
        <w:t xml:space="preserve">8: </w:t>
      </w:r>
      <w:r w:rsidRPr="0090287D">
        <w:rPr>
          <w:rFonts w:ascii="Arial" w:hAnsi="Arial" w:cs="Arial"/>
          <w:sz w:val="20"/>
          <w:szCs w:val="20"/>
        </w:rPr>
        <w:t>A] [</w:t>
      </w:r>
      <w:r w:rsidR="00566A85">
        <w:rPr>
          <w:rFonts w:ascii="Arial" w:hAnsi="Arial" w:cs="Arial"/>
          <w:sz w:val="20"/>
          <w:szCs w:val="20"/>
        </w:rPr>
        <w:t xml:space="preserve">9: </w:t>
      </w:r>
      <w:r w:rsidRPr="0090287D">
        <w:rPr>
          <w:rFonts w:ascii="Arial" w:hAnsi="Arial" w:cs="Arial"/>
          <w:sz w:val="20"/>
          <w:szCs w:val="20"/>
        </w:rPr>
        <w:t>B] [</w:t>
      </w:r>
      <w:r w:rsidR="00566A85">
        <w:rPr>
          <w:rFonts w:ascii="Arial" w:hAnsi="Arial" w:cs="Arial"/>
          <w:sz w:val="20"/>
          <w:szCs w:val="20"/>
        </w:rPr>
        <w:t>10: (</w:t>
      </w:r>
      <w:r w:rsidRPr="0090287D">
        <w:rPr>
          <w:rFonts w:ascii="Arial" w:hAnsi="Arial" w:cs="Arial"/>
          <w:sz w:val="20"/>
          <w:szCs w:val="20"/>
        </w:rPr>
        <w:t>C, D</w:t>
      </w:r>
      <w:r w:rsidR="00566A85">
        <w:rPr>
          <w:rFonts w:ascii="Arial" w:hAnsi="Arial" w:cs="Arial"/>
          <w:sz w:val="20"/>
          <w:szCs w:val="20"/>
        </w:rPr>
        <w:t>)</w:t>
      </w:r>
      <w:r w:rsidRPr="0090287D">
        <w:rPr>
          <w:rFonts w:ascii="Arial" w:hAnsi="Arial" w:cs="Arial"/>
          <w:sz w:val="20"/>
          <w:szCs w:val="20"/>
        </w:rPr>
        <w:t>]</w:t>
      </w:r>
    </w:p>
    <w:p w14:paraId="2FA92D4B" w14:textId="77777777" w:rsidR="0090287D" w:rsidRPr="0090287D" w:rsidRDefault="0090287D" w:rsidP="0090287D">
      <w:pPr>
        <w:rPr>
          <w:rFonts w:ascii="Arial" w:hAnsi="Arial" w:cs="Arial"/>
          <w:sz w:val="20"/>
          <w:szCs w:val="20"/>
        </w:rPr>
      </w:pPr>
    </w:p>
    <w:p w14:paraId="083B751C"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Inducing this cutting:</w:t>
      </w:r>
    </w:p>
    <w:p w14:paraId="6C0864FF"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w:t>
      </w:r>
      <w:r w:rsidRPr="0090287D">
        <w:rPr>
          <w:rFonts w:ascii="Arial" w:hAnsi="Arial" w:cs="Arial"/>
          <w:sz w:val="20"/>
          <w:szCs w:val="20"/>
        </w:rPr>
        <w:tab/>
        <w:t>89-|-92-------|-101----106|</w:t>
      </w:r>
    </w:p>
    <w:p w14:paraId="191782D3"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w:t>
      </w:r>
      <w:r w:rsidRPr="0090287D">
        <w:rPr>
          <w:rFonts w:ascii="Arial" w:hAnsi="Arial" w:cs="Arial"/>
          <w:sz w:val="20"/>
          <w:szCs w:val="20"/>
        </w:rPr>
        <w:tab/>
        <w:t>A    B          C      D</w:t>
      </w:r>
    </w:p>
    <w:p w14:paraId="3602999E" w14:textId="77777777" w:rsidR="0090287D" w:rsidRPr="0090287D" w:rsidRDefault="0090287D" w:rsidP="0090287D">
      <w:pPr>
        <w:rPr>
          <w:rFonts w:ascii="Arial" w:hAnsi="Arial" w:cs="Arial"/>
          <w:sz w:val="20"/>
          <w:szCs w:val="20"/>
        </w:rPr>
      </w:pPr>
    </w:p>
    <w:p w14:paraId="1CCC0862"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Now watch as adding 6 to all and repeating will change the groupings.</w:t>
      </w:r>
    </w:p>
    <w:p w14:paraId="5A6A641A"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A-89, B-92, C-101, D-106</w:t>
      </w:r>
    </w:p>
    <w:p w14:paraId="3E8F24BE"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+ 6, becomes</w:t>
      </w:r>
    </w:p>
    <w:p w14:paraId="14816B10"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A-95, B-98, C-107, D-112</w:t>
      </w:r>
    </w:p>
    <w:p w14:paraId="43F4F6B7" w14:textId="77777777" w:rsidR="0090287D" w:rsidRPr="0090287D" w:rsidRDefault="0090287D" w:rsidP="0090287D">
      <w:pPr>
        <w:rPr>
          <w:rFonts w:ascii="Arial" w:hAnsi="Arial" w:cs="Arial"/>
          <w:sz w:val="20"/>
          <w:szCs w:val="20"/>
        </w:rPr>
      </w:pPr>
    </w:p>
    <w:p w14:paraId="27A9A346" w14:textId="77777777" w:rsidR="0090287D" w:rsidRPr="0090287D" w:rsidRDefault="0090287D" w:rsidP="0090287D">
      <w:pPr>
        <w:rPr>
          <w:rFonts w:ascii="Arial" w:hAnsi="Arial" w:cs="Arial"/>
          <w:sz w:val="20"/>
          <w:szCs w:val="20"/>
        </w:rPr>
      </w:pPr>
      <w:r w:rsidRPr="0090287D">
        <w:rPr>
          <w:rFonts w:ascii="Arial" w:hAnsi="Arial" w:cs="Arial"/>
          <w:sz w:val="20"/>
          <w:szCs w:val="20"/>
        </w:rPr>
        <w:t xml:space="preserve">  </w:t>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89--92--------101----106</w:t>
      </w:r>
    </w:p>
    <w:p w14:paraId="31E97146" w14:textId="77777777" w:rsid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A   B          C      D</w:t>
      </w:r>
    </w:p>
    <w:p w14:paraId="14E28508" w14:textId="77777777" w:rsidR="00566A85" w:rsidRDefault="00566A85" w:rsidP="00566A85">
      <w:pPr>
        <w:ind w:left="2160"/>
        <w:rPr>
          <w:rFonts w:ascii="Arial" w:hAnsi="Arial" w:cs="Arial"/>
          <w:sz w:val="20"/>
          <w:szCs w:val="20"/>
        </w:rPr>
      </w:pPr>
    </w:p>
    <w:p w14:paraId="2A113D34" w14:textId="3A6A238C" w:rsidR="00566A85" w:rsidRPr="0090287D" w:rsidRDefault="00566A85" w:rsidP="00566A85">
      <w:pPr>
        <w:ind w:left="2160"/>
        <w:rPr>
          <w:rFonts w:ascii="Arial" w:hAnsi="Arial" w:cs="Arial"/>
          <w:sz w:val="20"/>
          <w:szCs w:val="20"/>
        </w:rPr>
      </w:pPr>
      <w:r>
        <w:rPr>
          <w:rFonts w:ascii="Arial" w:hAnsi="Arial" w:cs="Arial"/>
          <w:sz w:val="20"/>
          <w:szCs w:val="20"/>
        </w:rPr>
        <w:t>becomes:</w:t>
      </w:r>
    </w:p>
    <w:p w14:paraId="63AB50C9" w14:textId="77777777" w:rsidR="0090287D" w:rsidRPr="0090287D" w:rsidRDefault="0090287D" w:rsidP="0090287D">
      <w:pPr>
        <w:rPr>
          <w:rFonts w:ascii="Arial" w:hAnsi="Arial" w:cs="Arial"/>
          <w:sz w:val="20"/>
          <w:szCs w:val="20"/>
        </w:rPr>
      </w:pPr>
    </w:p>
    <w:p w14:paraId="3E471E5D"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------95--98--------107----112</w:t>
      </w:r>
    </w:p>
    <w:p w14:paraId="4964AC7A"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A</w:t>
      </w:r>
      <w:r w:rsidRPr="0090287D">
        <w:rPr>
          <w:rFonts w:ascii="Arial" w:hAnsi="Arial" w:cs="Arial"/>
          <w:sz w:val="20"/>
          <w:szCs w:val="20"/>
        </w:rPr>
        <w:tab/>
        <w:t xml:space="preserve">  B          C      D</w:t>
      </w:r>
    </w:p>
    <w:p w14:paraId="3639A43B" w14:textId="77777777" w:rsidR="0090287D" w:rsidRPr="0090287D" w:rsidRDefault="0090287D" w:rsidP="0090287D">
      <w:pPr>
        <w:rPr>
          <w:rFonts w:ascii="Arial" w:hAnsi="Arial" w:cs="Arial"/>
          <w:sz w:val="20"/>
          <w:szCs w:val="20"/>
        </w:rPr>
      </w:pPr>
    </w:p>
    <w:p w14:paraId="5C5E3217" w14:textId="77777777" w:rsidR="0090287D" w:rsidRPr="0090287D" w:rsidRDefault="0090287D" w:rsidP="0090287D">
      <w:pPr>
        <w:rPr>
          <w:rFonts w:ascii="Arial" w:hAnsi="Arial" w:cs="Arial"/>
          <w:sz w:val="20"/>
          <w:szCs w:val="20"/>
        </w:rPr>
      </w:pPr>
    </w:p>
    <w:p w14:paraId="51164F35" w14:textId="77777777" w:rsidR="00566A85"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p>
    <w:p w14:paraId="24B48136" w14:textId="5FE99325" w:rsidR="0090287D" w:rsidRPr="0090287D" w:rsidRDefault="0090287D" w:rsidP="00566A85">
      <w:pPr>
        <w:ind w:left="2160"/>
        <w:rPr>
          <w:rFonts w:ascii="Arial" w:hAnsi="Arial" w:cs="Arial"/>
          <w:sz w:val="20"/>
          <w:szCs w:val="20"/>
        </w:rPr>
      </w:pPr>
      <w:r w:rsidRPr="0090287D">
        <w:rPr>
          <w:rFonts w:ascii="Arial" w:hAnsi="Arial" w:cs="Arial"/>
          <w:sz w:val="20"/>
          <w:szCs w:val="20"/>
        </w:rPr>
        <w:t xml:space="preserve">*divide by 10 </w:t>
      </w:r>
    </w:p>
    <w:p w14:paraId="3BCDBAD3"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9.5, 9.8, 10.7, 11.2</w:t>
      </w:r>
    </w:p>
    <w:p w14:paraId="5E85120F"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*drop decimal and sort into groups, you get:</w:t>
      </w:r>
    </w:p>
    <w:p w14:paraId="3212A862"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[A,B] [C] [D]</w:t>
      </w:r>
    </w:p>
    <w:p w14:paraId="10D296C4" w14:textId="77777777" w:rsidR="0090287D" w:rsidRPr="0090287D" w:rsidRDefault="0090287D" w:rsidP="0090287D">
      <w:pPr>
        <w:rPr>
          <w:rFonts w:ascii="Arial" w:hAnsi="Arial" w:cs="Arial"/>
          <w:sz w:val="20"/>
          <w:szCs w:val="20"/>
        </w:rPr>
      </w:pPr>
    </w:p>
    <w:p w14:paraId="79EE848A"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or, this cutting</w:t>
      </w:r>
    </w:p>
    <w:p w14:paraId="4E5F89D5" w14:textId="77777777" w:rsidR="0090287D" w:rsidRPr="0090287D" w:rsidRDefault="0090287D" w:rsidP="0090287D">
      <w:pPr>
        <w:rPr>
          <w:rFonts w:ascii="Arial" w:hAnsi="Arial" w:cs="Arial"/>
          <w:sz w:val="20"/>
          <w:szCs w:val="20"/>
        </w:rPr>
      </w:pPr>
    </w:p>
    <w:p w14:paraId="42379934"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------95--98-|------107--|--112</w:t>
      </w:r>
    </w:p>
    <w:p w14:paraId="69FD3E26"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A</w:t>
      </w:r>
      <w:r w:rsidRPr="0090287D">
        <w:rPr>
          <w:rFonts w:ascii="Arial" w:hAnsi="Arial" w:cs="Arial"/>
          <w:sz w:val="20"/>
          <w:szCs w:val="20"/>
        </w:rPr>
        <w:tab/>
        <w:t xml:space="preserve">  B          C      D</w:t>
      </w:r>
    </w:p>
    <w:p w14:paraId="334624FA" w14:textId="77777777" w:rsidR="0090287D" w:rsidRPr="0090287D" w:rsidRDefault="0090287D" w:rsidP="0090287D">
      <w:pPr>
        <w:rPr>
          <w:rFonts w:ascii="Arial" w:hAnsi="Arial" w:cs="Arial"/>
          <w:sz w:val="20"/>
          <w:szCs w:val="20"/>
        </w:rPr>
      </w:pPr>
    </w:p>
    <w:p w14:paraId="25055740"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vs.</w:t>
      </w:r>
    </w:p>
    <w:p w14:paraId="58F0F037" w14:textId="77777777" w:rsidR="0090287D" w:rsidRPr="0090287D" w:rsidRDefault="0090287D" w:rsidP="0090287D">
      <w:pPr>
        <w:rPr>
          <w:rFonts w:ascii="Arial" w:hAnsi="Arial" w:cs="Arial"/>
          <w:sz w:val="20"/>
          <w:szCs w:val="20"/>
        </w:rPr>
      </w:pPr>
    </w:p>
    <w:p w14:paraId="2E3C5023"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89-|-92-------|-101----106----|</w:t>
      </w:r>
    </w:p>
    <w:p w14:paraId="5ADB269B"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A    B          C      D</w:t>
      </w:r>
    </w:p>
    <w:p w14:paraId="2464E49F" w14:textId="77777777" w:rsidR="0090287D" w:rsidRPr="0090287D" w:rsidRDefault="0090287D" w:rsidP="0090287D">
      <w:pPr>
        <w:rPr>
          <w:rFonts w:ascii="Arial" w:hAnsi="Arial" w:cs="Arial"/>
          <w:sz w:val="20"/>
          <w:szCs w:val="20"/>
        </w:rPr>
      </w:pPr>
    </w:p>
    <w:p w14:paraId="3029FCE6" w14:textId="77777777" w:rsidR="0090287D" w:rsidRPr="0090287D" w:rsidRDefault="0090287D" w:rsidP="0090287D">
      <w:pPr>
        <w:rPr>
          <w:rFonts w:ascii="Arial" w:hAnsi="Arial" w:cs="Arial"/>
          <w:sz w:val="20"/>
          <w:szCs w:val="20"/>
        </w:rPr>
      </w:pPr>
    </w:p>
    <w:p w14:paraId="55D7DA19" w14:textId="73974828"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 xml:space="preserve">Tuning </w:t>
      </w:r>
      <w:r w:rsidR="00A611E3">
        <w:rPr>
          <w:rFonts w:ascii="Arial" w:hAnsi="Arial" w:cs="Arial"/>
          <w:sz w:val="20"/>
          <w:szCs w:val="20"/>
        </w:rPr>
        <w:t>task</w:t>
      </w:r>
      <w:r w:rsidRPr="0090287D">
        <w:rPr>
          <w:rFonts w:ascii="Arial" w:hAnsi="Arial" w:cs="Arial"/>
          <w:sz w:val="20"/>
          <w:szCs w:val="20"/>
        </w:rPr>
        <w:t xml:space="preserve"> numbers:</w:t>
      </w:r>
    </w:p>
    <w:p w14:paraId="54D6C30D"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How to choose the correct number of "tasks" your problem is divided into, e.g.</w:t>
      </w:r>
    </w:p>
    <w:p w14:paraId="4E05BEFC"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-D mapred.reduce.tasks=1000\</w:t>
      </w:r>
    </w:p>
    <w:p w14:paraId="4D7CADA7"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-D mapred.map.tasks=1000\</w:t>
      </w:r>
      <w:r w:rsidRPr="0090287D">
        <w:rPr>
          <w:rFonts w:ascii="Arial" w:hAnsi="Arial" w:cs="Arial"/>
          <w:sz w:val="20"/>
          <w:szCs w:val="20"/>
        </w:rPr>
        <w:tab/>
      </w:r>
    </w:p>
    <w:p w14:paraId="431EACEB" w14:textId="65AEC1EE"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(note, these </w:t>
      </w:r>
      <w:r w:rsidR="00566A85" w:rsidRPr="0090287D">
        <w:rPr>
          <w:rFonts w:ascii="Arial" w:hAnsi="Arial" w:cs="Arial"/>
          <w:sz w:val="20"/>
          <w:szCs w:val="20"/>
        </w:rPr>
        <w:t>parameters</w:t>
      </w:r>
      <w:r w:rsidRPr="0090287D">
        <w:rPr>
          <w:rFonts w:ascii="Arial" w:hAnsi="Arial" w:cs="Arial"/>
          <w:sz w:val="20"/>
          <w:szCs w:val="20"/>
        </w:rPr>
        <w:t xml:space="preserve"> with a -D, are generic Hadoop </w:t>
      </w:r>
      <w:r w:rsidR="00566A85" w:rsidRPr="0090287D">
        <w:rPr>
          <w:rFonts w:ascii="Arial" w:hAnsi="Arial" w:cs="Arial"/>
          <w:sz w:val="20"/>
          <w:szCs w:val="20"/>
        </w:rPr>
        <w:t>configuration</w:t>
      </w:r>
      <w:r w:rsidRPr="0090287D">
        <w:rPr>
          <w:rFonts w:ascii="Arial" w:hAnsi="Arial" w:cs="Arial"/>
          <w:sz w:val="20"/>
          <w:szCs w:val="20"/>
        </w:rPr>
        <w:t xml:space="preserve"> settings and need to be first in your run specification)</w:t>
      </w:r>
    </w:p>
    <w:p w14:paraId="30507EBF" w14:textId="77777777" w:rsidR="009A227E" w:rsidRDefault="009A227E" w:rsidP="0090287D">
      <w:pPr>
        <w:rPr>
          <w:rFonts w:ascii="Arial" w:hAnsi="Arial" w:cs="Arial"/>
          <w:sz w:val="20"/>
          <w:szCs w:val="20"/>
        </w:rPr>
      </w:pPr>
    </w:p>
    <w:p w14:paraId="011366F2" w14:textId="5B601C5B" w:rsidR="00641940" w:rsidRDefault="00D31350" w:rsidP="009A227E">
      <w:pPr>
        <w:ind w:left="1440"/>
        <w:rPr>
          <w:rFonts w:ascii="Arial" w:hAnsi="Arial" w:cs="Arial"/>
          <w:sz w:val="20"/>
          <w:szCs w:val="20"/>
        </w:rPr>
      </w:pPr>
      <w:r>
        <w:rPr>
          <w:rFonts w:ascii="Arial" w:hAnsi="Arial" w:cs="Arial"/>
          <w:sz w:val="20"/>
          <w:szCs w:val="20"/>
        </w:rPr>
        <w:t xml:space="preserve">On the map side, rows of data are evenly divided into input chunks called splits, of size (input length / task.number).  </w:t>
      </w:r>
      <w:r w:rsidR="00224077">
        <w:rPr>
          <w:rFonts w:ascii="Arial" w:hAnsi="Arial" w:cs="Arial"/>
          <w:sz w:val="20"/>
          <w:szCs w:val="20"/>
        </w:rPr>
        <w:t>On the</w:t>
      </w:r>
      <w:r>
        <w:rPr>
          <w:rFonts w:ascii="Arial" w:hAnsi="Arial" w:cs="Arial"/>
          <w:sz w:val="20"/>
          <w:szCs w:val="20"/>
        </w:rPr>
        <w:t xml:space="preserve"> reducer </w:t>
      </w:r>
      <w:r w:rsidR="00641940">
        <w:rPr>
          <w:rFonts w:ascii="Arial" w:hAnsi="Arial" w:cs="Arial"/>
          <w:sz w:val="20"/>
          <w:szCs w:val="20"/>
        </w:rPr>
        <w:t xml:space="preserve">side, </w:t>
      </w:r>
      <w:r>
        <w:rPr>
          <w:rFonts w:ascii="Arial" w:hAnsi="Arial" w:cs="Arial"/>
          <w:sz w:val="20"/>
          <w:szCs w:val="20"/>
        </w:rPr>
        <w:t>task</w:t>
      </w:r>
      <w:r w:rsidR="00641940">
        <w:rPr>
          <w:rFonts w:ascii="Arial" w:hAnsi="Arial" w:cs="Arial"/>
          <w:sz w:val="20"/>
          <w:szCs w:val="20"/>
        </w:rPr>
        <w:t>s</w:t>
      </w:r>
      <w:r>
        <w:rPr>
          <w:rFonts w:ascii="Arial" w:hAnsi="Arial" w:cs="Arial"/>
          <w:sz w:val="20"/>
          <w:szCs w:val="20"/>
        </w:rPr>
        <w:t xml:space="preserve"> receives a set of keys to process</w:t>
      </w:r>
      <w:r w:rsidR="00641940">
        <w:rPr>
          <w:rFonts w:ascii="Arial" w:hAnsi="Arial" w:cs="Arial"/>
          <w:sz w:val="20"/>
          <w:szCs w:val="20"/>
        </w:rPr>
        <w:t>, each key corresponding to a block of processing. The number of keys per task varies a little bit, though its relatively even.</w:t>
      </w:r>
    </w:p>
    <w:p w14:paraId="046946E5" w14:textId="77777777" w:rsidR="00641940" w:rsidRDefault="00641940" w:rsidP="009A227E">
      <w:pPr>
        <w:ind w:left="1440"/>
        <w:rPr>
          <w:rFonts w:ascii="Arial" w:hAnsi="Arial" w:cs="Arial"/>
          <w:sz w:val="20"/>
          <w:szCs w:val="20"/>
        </w:rPr>
      </w:pPr>
    </w:p>
    <w:p w14:paraId="7AC5C912" w14:textId="532D9334" w:rsidR="0090287D" w:rsidRPr="0090287D" w:rsidRDefault="00224077" w:rsidP="00641940">
      <w:pPr>
        <w:ind w:left="1440"/>
        <w:rPr>
          <w:rFonts w:ascii="Arial" w:hAnsi="Arial" w:cs="Arial"/>
          <w:sz w:val="20"/>
          <w:szCs w:val="20"/>
        </w:rPr>
      </w:pPr>
      <w:r>
        <w:rPr>
          <w:rFonts w:ascii="Arial" w:hAnsi="Arial" w:cs="Arial"/>
          <w:sz w:val="20"/>
          <w:szCs w:val="20"/>
        </w:rPr>
        <w:t>Task num</w:t>
      </w:r>
      <w:r w:rsidR="00641940">
        <w:rPr>
          <w:rFonts w:ascii="Arial" w:hAnsi="Arial" w:cs="Arial"/>
          <w:sz w:val="20"/>
          <w:szCs w:val="20"/>
        </w:rPr>
        <w:t xml:space="preserve">ber </w:t>
      </w:r>
      <w:r w:rsidR="00866D0B">
        <w:rPr>
          <w:rFonts w:ascii="Arial" w:hAnsi="Arial" w:cs="Arial"/>
          <w:sz w:val="20"/>
          <w:szCs w:val="20"/>
        </w:rPr>
        <w:t xml:space="preserve">can affect job performance, but its an </w:t>
      </w:r>
      <w:r w:rsidR="009133B1">
        <w:rPr>
          <w:rFonts w:ascii="Arial" w:hAnsi="Arial" w:cs="Arial"/>
          <w:sz w:val="20"/>
          <w:szCs w:val="20"/>
        </w:rPr>
        <w:t>empirical</w:t>
      </w:r>
      <w:r w:rsidR="00866D0B">
        <w:rPr>
          <w:rFonts w:ascii="Arial" w:hAnsi="Arial" w:cs="Arial"/>
          <w:sz w:val="20"/>
          <w:szCs w:val="20"/>
        </w:rPr>
        <w:t xml:space="preserve"> sweetspot </w:t>
      </w:r>
      <w:r w:rsidR="00E175BE">
        <w:rPr>
          <w:rFonts w:ascii="Arial" w:hAnsi="Arial" w:cs="Arial"/>
          <w:sz w:val="20"/>
          <w:szCs w:val="20"/>
        </w:rPr>
        <w:t xml:space="preserve">found by exploration given your problem and chosen architecture—the complexity of the Hadoop architecture precludes finding analytic optima.  Certainly, you want these numbers to be at least as large as the number of concurrent tasks your cluster can run (given problem size). Older advice suggested keeping reducer numbers exactly equal to concurrent tasks, so all work and finish in one wave.  </w:t>
      </w:r>
      <w:r w:rsidR="005A4D50">
        <w:rPr>
          <w:rFonts w:ascii="Arial" w:hAnsi="Arial" w:cs="Arial"/>
          <w:sz w:val="20"/>
          <w:szCs w:val="20"/>
        </w:rPr>
        <w:t xml:space="preserve">I believe there are gains from requesting more tasks than that, to a certain point. </w:t>
      </w:r>
    </w:p>
    <w:p w14:paraId="10BFB9D8" w14:textId="241542EE"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00E175BE">
        <w:rPr>
          <w:rFonts w:ascii="Arial" w:hAnsi="Arial" w:cs="Arial"/>
          <w:sz w:val="20"/>
          <w:szCs w:val="20"/>
        </w:rPr>
        <w:t>-what is too few reduce tasks (</w:t>
      </w:r>
      <w:r w:rsidR="005A4D50">
        <w:rPr>
          <w:rFonts w:ascii="Arial" w:hAnsi="Arial" w:cs="Arial"/>
          <w:sz w:val="20"/>
          <w:szCs w:val="20"/>
        </w:rPr>
        <w:t>when work per task is</w:t>
      </w:r>
      <w:r w:rsidR="00E175BE">
        <w:rPr>
          <w:rFonts w:ascii="Arial" w:hAnsi="Arial" w:cs="Arial"/>
          <w:sz w:val="20"/>
          <w:szCs w:val="20"/>
        </w:rPr>
        <w:t xml:space="preserve"> too much)?</w:t>
      </w:r>
    </w:p>
    <w:p w14:paraId="26494227" w14:textId="7439C8B1"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w:t>
      </w:r>
      <w:r w:rsidR="00641940">
        <w:rPr>
          <w:rFonts w:ascii="Arial" w:hAnsi="Arial" w:cs="Arial"/>
          <w:sz w:val="20"/>
          <w:szCs w:val="20"/>
        </w:rPr>
        <w:t xml:space="preserve">We want to </w:t>
      </w:r>
      <w:r w:rsidRPr="0090287D">
        <w:rPr>
          <w:rFonts w:ascii="Arial" w:hAnsi="Arial" w:cs="Arial"/>
          <w:sz w:val="20"/>
          <w:szCs w:val="20"/>
        </w:rPr>
        <w:t>preserve</w:t>
      </w:r>
      <w:r w:rsidR="00641940">
        <w:rPr>
          <w:rFonts w:ascii="Arial" w:hAnsi="Arial" w:cs="Arial"/>
          <w:sz w:val="20"/>
          <w:szCs w:val="20"/>
        </w:rPr>
        <w:t>s</w:t>
      </w:r>
      <w:r w:rsidRPr="0090287D">
        <w:rPr>
          <w:rFonts w:ascii="Arial" w:hAnsi="Arial" w:cs="Arial"/>
          <w:sz w:val="20"/>
          <w:szCs w:val="20"/>
        </w:rPr>
        <w:t xml:space="preserve"> reasonable write sizes (use compression here, shoot for maybe 500 mb per reducer)</w:t>
      </w:r>
    </w:p>
    <w:p w14:paraId="637B8BDC" w14:textId="7A0A62B8"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w:t>
      </w:r>
      <w:r w:rsidR="005A4D50">
        <w:rPr>
          <w:rFonts w:ascii="Arial" w:hAnsi="Arial" w:cs="Arial"/>
          <w:sz w:val="20"/>
          <w:szCs w:val="20"/>
        </w:rPr>
        <w:t>Waves of smaller</w:t>
      </w:r>
      <w:r w:rsidR="00641940">
        <w:rPr>
          <w:rFonts w:ascii="Arial" w:hAnsi="Arial" w:cs="Arial"/>
          <w:sz w:val="20"/>
          <w:szCs w:val="20"/>
        </w:rPr>
        <w:t xml:space="preserve"> writes allows writing to begin </w:t>
      </w:r>
      <w:r w:rsidRPr="0090287D">
        <w:rPr>
          <w:rFonts w:ascii="Arial" w:hAnsi="Arial" w:cs="Arial"/>
          <w:sz w:val="20"/>
          <w:szCs w:val="20"/>
        </w:rPr>
        <w:t xml:space="preserve">processing continues </w:t>
      </w:r>
    </w:p>
    <w:p w14:paraId="3037A108" w14:textId="115E8B5D"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00E175BE">
        <w:rPr>
          <w:rFonts w:ascii="Arial" w:hAnsi="Arial" w:cs="Arial"/>
          <w:sz w:val="20"/>
          <w:szCs w:val="20"/>
        </w:rPr>
        <w:t>- what is too many reduce tasks (</w:t>
      </w:r>
      <w:r w:rsidR="005A4D50">
        <w:rPr>
          <w:rFonts w:ascii="Arial" w:hAnsi="Arial" w:cs="Arial"/>
          <w:sz w:val="20"/>
          <w:szCs w:val="20"/>
        </w:rPr>
        <w:t>when work per task is</w:t>
      </w:r>
      <w:r w:rsidR="00E175BE">
        <w:rPr>
          <w:rFonts w:ascii="Arial" w:hAnsi="Arial" w:cs="Arial"/>
          <w:sz w:val="20"/>
          <w:szCs w:val="20"/>
        </w:rPr>
        <w:t xml:space="preserve"> too little</w:t>
      </w:r>
      <w:r w:rsidRPr="0090287D">
        <w:rPr>
          <w:rFonts w:ascii="Arial" w:hAnsi="Arial" w:cs="Arial"/>
          <w:sz w:val="20"/>
          <w:szCs w:val="20"/>
        </w:rPr>
        <w:t>)</w:t>
      </w:r>
    </w:p>
    <w:p w14:paraId="61298BFE" w14:textId="2E335C94" w:rsidR="0090287D" w:rsidRPr="0090287D" w:rsidRDefault="0090287D" w:rsidP="005A4D50">
      <w:pPr>
        <w:ind w:left="2880"/>
        <w:rPr>
          <w:rFonts w:ascii="Arial" w:hAnsi="Arial" w:cs="Arial"/>
          <w:sz w:val="20"/>
          <w:szCs w:val="20"/>
        </w:rPr>
      </w:pPr>
      <w:r w:rsidRPr="0090287D">
        <w:rPr>
          <w:rFonts w:ascii="Arial" w:hAnsi="Arial" w:cs="Arial"/>
          <w:sz w:val="20"/>
          <w:szCs w:val="20"/>
        </w:rPr>
        <w:t>-</w:t>
      </w:r>
      <w:r w:rsidR="005A4D50">
        <w:rPr>
          <w:rFonts w:ascii="Arial" w:hAnsi="Arial" w:cs="Arial"/>
          <w:sz w:val="20"/>
          <w:szCs w:val="20"/>
        </w:rPr>
        <w:t xml:space="preserve">ensure some non-NA stixels: some stixels don’t have enough training data to fit models, and all points receive NA for their predicted values.  These keys have no model fitting, and thus complete much faster. A </w:t>
      </w:r>
    </w:p>
    <w:p w14:paraId="11EC722F"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-too few stixels per split, and you get bad amortized performance</w:t>
      </w:r>
    </w:p>
    <w:p w14:paraId="36E51F8F"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-more range in stixels per split than one might think</w:t>
      </w:r>
    </w:p>
    <w:p w14:paraId="0EF88A6B"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-some splits, if few stixels, will have hardly any work to do</w:t>
      </w:r>
    </w:p>
    <w:p w14:paraId="6FE2D9B3" w14:textId="112189FB"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-suffer performance loss from </w:t>
      </w:r>
      <w:r w:rsidR="005A4D50" w:rsidRPr="0090287D">
        <w:rPr>
          <w:rFonts w:ascii="Arial" w:hAnsi="Arial" w:cs="Arial"/>
          <w:sz w:val="20"/>
          <w:szCs w:val="20"/>
        </w:rPr>
        <w:t>unnecessary</w:t>
      </w:r>
      <w:r w:rsidRPr="0090287D">
        <w:rPr>
          <w:rFonts w:ascii="Arial" w:hAnsi="Arial" w:cs="Arial"/>
          <w:sz w:val="20"/>
          <w:szCs w:val="20"/>
        </w:rPr>
        <w:t xml:space="preserve"> scheduling</w:t>
      </w:r>
    </w:p>
    <w:p w14:paraId="6CC69605" w14:textId="77777777" w:rsidR="0090287D" w:rsidRPr="0090287D" w:rsidRDefault="0090287D" w:rsidP="0090287D">
      <w:pPr>
        <w:rPr>
          <w:rFonts w:ascii="Arial" w:hAnsi="Arial" w:cs="Arial"/>
          <w:sz w:val="20"/>
          <w:szCs w:val="20"/>
        </w:rPr>
      </w:pPr>
    </w:p>
    <w:p w14:paraId="19763089" w14:textId="5F59B67D"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these considerations would be important, but in our problem conditions are not </w:t>
      </w:r>
      <w:r w:rsidR="005A4D50" w:rsidRPr="0090287D">
        <w:rPr>
          <w:rFonts w:ascii="Arial" w:hAnsi="Arial" w:cs="Arial"/>
          <w:sz w:val="20"/>
          <w:szCs w:val="20"/>
        </w:rPr>
        <w:t>determining</w:t>
      </w:r>
      <w:r w:rsidRPr="0090287D">
        <w:rPr>
          <w:rFonts w:ascii="Arial" w:hAnsi="Arial" w:cs="Arial"/>
          <w:sz w:val="20"/>
          <w:szCs w:val="20"/>
        </w:rPr>
        <w:t xml:space="preserve"> factors</w:t>
      </w:r>
    </w:p>
    <w:p w14:paraId="6630AED7"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-be sure stixels are big enough so they take at least 60 seconds</w:t>
      </w:r>
    </w:p>
    <w:p w14:paraId="74B05B59"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(a less stringent stixel-per-split lower bound than NA distribution)</w:t>
      </w:r>
    </w:p>
    <w:p w14:paraId="2CAD5F18"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-ensure full subscription (enough-- at least cores * nodes to give chance for widest computation)</w:t>
      </w:r>
    </w:p>
    <w:p w14:paraId="1225D5A4"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(a less stringent stixel-per-split upper bound than "don't make writes too big, divide up!")</w:t>
      </w:r>
    </w:p>
    <w:p w14:paraId="5081B7B7"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(especially the scale of our analyses)</w:t>
      </w:r>
    </w:p>
    <w:p w14:paraId="1B71B7BB" w14:textId="77777777" w:rsidR="0090287D" w:rsidRPr="0090287D" w:rsidRDefault="0090287D" w:rsidP="0090287D">
      <w:pPr>
        <w:rPr>
          <w:rFonts w:ascii="Arial" w:hAnsi="Arial" w:cs="Arial"/>
          <w:sz w:val="20"/>
          <w:szCs w:val="20"/>
        </w:rPr>
      </w:pPr>
    </w:p>
    <w:p w14:paraId="74A24903" w14:textId="77777777" w:rsidR="0090287D" w:rsidRPr="0090287D" w:rsidRDefault="0090287D" w:rsidP="0090287D">
      <w:pPr>
        <w:rPr>
          <w:rFonts w:ascii="Arial" w:hAnsi="Arial" w:cs="Arial"/>
          <w:sz w:val="20"/>
          <w:szCs w:val="20"/>
        </w:rPr>
      </w:pPr>
    </w:p>
    <w:p w14:paraId="10D7EE41" w14:textId="1675092F" w:rsidR="0090287D" w:rsidRPr="0090287D" w:rsidRDefault="0090287D" w:rsidP="009133B1">
      <w:pPr>
        <w:ind w:left="720"/>
        <w:rPr>
          <w:rFonts w:ascii="Arial" w:hAnsi="Arial" w:cs="Arial"/>
          <w:sz w:val="20"/>
          <w:szCs w:val="20"/>
        </w:rPr>
      </w:pPr>
      <w:r w:rsidRPr="0090287D">
        <w:rPr>
          <w:rFonts w:ascii="Arial" w:hAnsi="Arial" w:cs="Arial"/>
          <w:sz w:val="20"/>
          <w:szCs w:val="20"/>
        </w:rPr>
        <w:t>some quirks:</w:t>
      </w:r>
    </w:p>
    <w:p w14:paraId="46DBF853" w14:textId="22EE1B01" w:rsidR="0090287D" w:rsidRPr="0090287D" w:rsidRDefault="0090287D" w:rsidP="009133B1">
      <w:pPr>
        <w:ind w:left="1440"/>
        <w:rPr>
          <w:rFonts w:ascii="Arial" w:hAnsi="Arial" w:cs="Arial"/>
          <w:sz w:val="20"/>
          <w:szCs w:val="20"/>
        </w:rPr>
      </w:pPr>
      <w:r w:rsidRPr="0090287D">
        <w:rPr>
          <w:rFonts w:ascii="Arial" w:hAnsi="Arial" w:cs="Arial"/>
          <w:sz w:val="20"/>
          <w:szCs w:val="20"/>
        </w:rPr>
        <w:t>Split determination.</w:t>
      </w:r>
    </w:p>
    <w:p w14:paraId="7FD25147" w14:textId="238EC16B" w:rsidR="0090287D" w:rsidRPr="0090287D" w:rsidRDefault="0090287D" w:rsidP="009133B1">
      <w:pPr>
        <w:ind w:left="2160"/>
        <w:rPr>
          <w:rFonts w:ascii="Arial" w:hAnsi="Arial" w:cs="Arial"/>
          <w:sz w:val="20"/>
          <w:szCs w:val="20"/>
        </w:rPr>
      </w:pPr>
      <w:r w:rsidRPr="0090287D">
        <w:rPr>
          <w:rFonts w:ascii="Arial" w:hAnsi="Arial" w:cs="Arial"/>
          <w:sz w:val="20"/>
          <w:szCs w:val="20"/>
        </w:rPr>
        <w:t>I have seen that, if input to a new MR task is an MR output (2nd in a chained job), the number of pieces this job is stored in will be the number of splits.  In that case, the files were compressed. (Aug 18th)- 2k were saved, I asked for 1k reducers tasks, but still split to 2k.</w:t>
      </w:r>
    </w:p>
    <w:p w14:paraId="42851BC9" w14:textId="77777777" w:rsidR="0090287D" w:rsidRPr="0090287D" w:rsidRDefault="0090287D" w:rsidP="0090287D">
      <w:pPr>
        <w:rPr>
          <w:rFonts w:ascii="Arial" w:hAnsi="Arial" w:cs="Arial"/>
          <w:sz w:val="20"/>
          <w:szCs w:val="20"/>
        </w:rPr>
      </w:pPr>
    </w:p>
    <w:p w14:paraId="0787C5C4" w14:textId="77777777" w:rsidR="0090287D" w:rsidRPr="0090287D" w:rsidRDefault="0090287D" w:rsidP="0090287D">
      <w:pPr>
        <w:rPr>
          <w:rFonts w:ascii="Arial" w:hAnsi="Arial" w:cs="Arial"/>
          <w:sz w:val="20"/>
          <w:szCs w:val="20"/>
        </w:rPr>
      </w:pPr>
    </w:p>
    <w:p w14:paraId="7EBA9836" w14:textId="77777777" w:rsidR="0090287D" w:rsidRPr="0090287D" w:rsidRDefault="0090287D" w:rsidP="0090287D">
      <w:pPr>
        <w:rPr>
          <w:rFonts w:ascii="Arial" w:hAnsi="Arial" w:cs="Arial"/>
          <w:sz w:val="20"/>
          <w:szCs w:val="20"/>
        </w:rPr>
      </w:pPr>
    </w:p>
    <w:p w14:paraId="576E4FAB" w14:textId="77777777" w:rsidR="0090287D" w:rsidRPr="0090287D" w:rsidRDefault="0090287D" w:rsidP="0090287D">
      <w:pPr>
        <w:rPr>
          <w:rFonts w:ascii="Arial" w:hAnsi="Arial" w:cs="Arial"/>
          <w:sz w:val="20"/>
          <w:szCs w:val="20"/>
        </w:rPr>
      </w:pPr>
    </w:p>
    <w:p w14:paraId="3DF33D4C"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r>
    </w:p>
    <w:p w14:paraId="37834ED9" w14:textId="77777777" w:rsidR="0090287D" w:rsidRPr="0090287D" w:rsidRDefault="0090287D" w:rsidP="0090287D">
      <w:pPr>
        <w:rPr>
          <w:rFonts w:ascii="Arial" w:hAnsi="Arial" w:cs="Arial"/>
          <w:sz w:val="20"/>
          <w:szCs w:val="20"/>
        </w:rPr>
      </w:pPr>
      <w:r w:rsidRPr="0090287D">
        <w:rPr>
          <w:rFonts w:ascii="Arial" w:hAnsi="Arial" w:cs="Arial"/>
          <w:sz w:val="20"/>
          <w:szCs w:val="20"/>
        </w:rPr>
        <w:t>extensions</w:t>
      </w:r>
    </w:p>
    <w:p w14:paraId="4374A430" w14:textId="77777777" w:rsidR="0090287D" w:rsidRPr="0090287D" w:rsidRDefault="0090287D" w:rsidP="0090287D">
      <w:pPr>
        <w:rPr>
          <w:rFonts w:ascii="Arial" w:hAnsi="Arial" w:cs="Arial"/>
          <w:sz w:val="20"/>
          <w:szCs w:val="20"/>
        </w:rPr>
      </w:pPr>
      <w:r w:rsidRPr="0090287D">
        <w:rPr>
          <w:rFonts w:ascii="Arial" w:hAnsi="Arial" w:cs="Arial"/>
          <w:sz w:val="20"/>
          <w:szCs w:val="20"/>
        </w:rPr>
        <w:tab/>
        <w:t>** equally wide -- NA filtering</w:t>
      </w:r>
    </w:p>
    <w:p w14:paraId="6CCB989B"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 xml:space="preserve">A very promising optimization seems to be dropping the points with NA predictions. About half of stixels reported in the North American extent seem to be NA's, without suffucient data. Here, pre screen for conditions that make the model predict NA's, and don't pass them forward to the next step. This should lighted up the writes coming out of reducer.1, and the subsequent reads by mapper 2, and shuffle step 2.  </w:t>
      </w:r>
    </w:p>
    <w:p w14:paraId="59AA63F9" w14:textId="77777777" w:rsidR="0090287D" w:rsidRPr="0090287D" w:rsidRDefault="0090287D" w:rsidP="0090287D">
      <w:pPr>
        <w:rPr>
          <w:rFonts w:ascii="Arial" w:hAnsi="Arial" w:cs="Arial"/>
          <w:sz w:val="20"/>
          <w:szCs w:val="20"/>
        </w:rPr>
      </w:pPr>
    </w:p>
    <w:p w14:paraId="78CA366C" w14:textId="77777777" w:rsidR="0090287D" w:rsidRPr="0090287D" w:rsidRDefault="0090287D" w:rsidP="0090287D">
      <w:pPr>
        <w:rPr>
          <w:rFonts w:ascii="Arial" w:hAnsi="Arial" w:cs="Arial"/>
          <w:sz w:val="20"/>
          <w:szCs w:val="20"/>
        </w:rPr>
      </w:pPr>
      <w:r w:rsidRPr="0090287D">
        <w:rPr>
          <w:rFonts w:ascii="Arial" w:hAnsi="Arial" w:cs="Arial"/>
          <w:sz w:val="20"/>
          <w:szCs w:val="20"/>
        </w:rPr>
        <w:tab/>
        <w:t>**tighten memmory recquirements, increase concurruency</w:t>
      </w:r>
    </w:p>
    <w:p w14:paraId="0096CDD1"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Summary: We impose a memmory constraint that induces 2 reduce tasks running per node of a possible 4. 4 seems to cause failure from memmory contraints, but its unclear if 3 would be ok.</w:t>
      </w:r>
    </w:p>
    <w:p w14:paraId="346272B7" w14:textId="77777777" w:rsidR="0090287D" w:rsidRPr="0090287D" w:rsidRDefault="0090287D" w:rsidP="0090287D">
      <w:pPr>
        <w:rPr>
          <w:rFonts w:ascii="Arial" w:hAnsi="Arial" w:cs="Arial"/>
          <w:sz w:val="20"/>
          <w:szCs w:val="20"/>
        </w:rPr>
      </w:pPr>
    </w:p>
    <w:p w14:paraId="3FD79B44"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 xml:space="preserve">I specify that containers recquire 2048 GB ram. This is greater than the defualt of 1024 GB, as 1024 cuased failure inducing collisions. This value is a mere doubling of the default, and something between 1024 and 2048 might actually be optimal. Namely, it seems like the safe state induced by this adjustment is that now 2 reduce tasks run concurrently per node, and it is unclear if 3 could be possible. </w:t>
      </w:r>
    </w:p>
    <w:p w14:paraId="4D6C5B4D" w14:textId="77777777" w:rsidR="0090287D" w:rsidRPr="0090287D" w:rsidRDefault="0090287D" w:rsidP="0090287D">
      <w:pPr>
        <w:rPr>
          <w:rFonts w:ascii="Arial" w:hAnsi="Arial" w:cs="Arial"/>
          <w:sz w:val="20"/>
          <w:szCs w:val="20"/>
        </w:rPr>
      </w:pPr>
    </w:p>
    <w:p w14:paraId="50F7882A"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Explained more thorughly:</w:t>
      </w:r>
    </w:p>
    <w:p w14:paraId="432FA260"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Note this line in submissions:</w:t>
      </w:r>
    </w:p>
    <w:p w14:paraId="15752507"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  -D mapreduce.reduce.memory.mb=2048 \</w:t>
      </w:r>
    </w:p>
    <w:p w14:paraId="4A1A4373"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 xml:space="preserve">YARN deploys map or reduce tasks to an independent partition of the available resources-- called a container. The above command demmands that each reduce contatiner have at least 2048 mb of memmory avilable to it, as opposed to the default of 1024.  In the HDI settup, YARN will deploy maximial number of concurrent tasks based on the available memmory and cores. </w:t>
      </w:r>
    </w:p>
    <w:p w14:paraId="6C9A7EAC" w14:textId="77777777" w:rsidR="0090287D" w:rsidRPr="0090287D" w:rsidRDefault="0090287D" w:rsidP="0090287D">
      <w:pPr>
        <w:rPr>
          <w:rFonts w:ascii="Arial" w:hAnsi="Arial" w:cs="Arial"/>
          <w:sz w:val="20"/>
          <w:szCs w:val="20"/>
        </w:rPr>
      </w:pPr>
    </w:p>
    <w:p w14:paraId="7DFA7BE6"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I increased this value after observing failure from outstripping memmory recquirments on each node. I assumed this came from too many concurrent tasks running on the same node. Indeed, the error no longer appeared after increasing memmory per container.  It looks like each node now runs 2 concurrent tasks instead of 4.</w:t>
      </w:r>
    </w:p>
    <w:p w14:paraId="0D702AA8" w14:textId="77777777" w:rsidR="0090287D" w:rsidRPr="0090287D" w:rsidRDefault="0090287D" w:rsidP="0090287D">
      <w:pPr>
        <w:rPr>
          <w:rFonts w:ascii="Arial" w:hAnsi="Arial" w:cs="Arial"/>
          <w:sz w:val="20"/>
          <w:szCs w:val="20"/>
        </w:rPr>
      </w:pPr>
    </w:p>
    <w:p w14:paraId="23212B80"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Note that 2048 is quite arbitrary, and a bit superstitious almost. The default was 1024, and I know sometimes systems components have some kind of relevence for powers of 2's, or that some resources or blocks or resources have some kind of significance of orgainzing in powers of 2...</w:t>
      </w:r>
    </w:p>
    <w:p w14:paraId="4A8E9761" w14:textId="77777777" w:rsidR="0090287D" w:rsidRPr="0090287D" w:rsidRDefault="0090287D" w:rsidP="0090287D">
      <w:pPr>
        <w:rPr>
          <w:rFonts w:ascii="Arial" w:hAnsi="Arial" w:cs="Arial"/>
          <w:sz w:val="20"/>
          <w:szCs w:val="20"/>
        </w:rPr>
      </w:pPr>
    </w:p>
    <w:p w14:paraId="5B5241D3"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r>
      <w:r w:rsidRPr="0090287D">
        <w:rPr>
          <w:rFonts w:ascii="Arial" w:hAnsi="Arial" w:cs="Arial"/>
          <w:sz w:val="20"/>
          <w:szCs w:val="20"/>
        </w:rPr>
        <w:tab/>
        <w:t>Also, a quick note of confusion-- notice that the high water memmory recuirement reported is no worse than 910 MB, on the worse stixel. 4 * 910 is 3.5 GB tough, which is well under 7.  So some other overhead seems to be involved, or perhaps the memmory high water mark isn't a true indication of memmory recquired.  4 GB, perhaps, can best be called a low end of recquired memmory.</w:t>
      </w:r>
    </w:p>
    <w:p w14:paraId="7DB41078" w14:textId="77777777" w:rsidR="0090287D" w:rsidRPr="0090287D" w:rsidRDefault="0090287D" w:rsidP="0090287D">
      <w:pPr>
        <w:rPr>
          <w:rFonts w:ascii="Arial" w:hAnsi="Arial" w:cs="Arial"/>
          <w:sz w:val="20"/>
          <w:szCs w:val="20"/>
        </w:rPr>
      </w:pPr>
    </w:p>
    <w:p w14:paraId="7FE8BD1B" w14:textId="77777777" w:rsidR="0090287D" w:rsidRPr="0090287D" w:rsidRDefault="0090287D" w:rsidP="0090287D">
      <w:pPr>
        <w:rPr>
          <w:rFonts w:ascii="Arial" w:hAnsi="Arial" w:cs="Arial"/>
          <w:sz w:val="20"/>
          <w:szCs w:val="20"/>
        </w:rPr>
      </w:pPr>
      <w:r w:rsidRPr="0090287D">
        <w:rPr>
          <w:rFonts w:ascii="Arial" w:hAnsi="Arial" w:cs="Arial"/>
          <w:sz w:val="20"/>
          <w:szCs w:val="20"/>
        </w:rPr>
        <w:tab/>
        <w:t>**vectorize the reducer output</w:t>
      </w:r>
    </w:p>
    <w:p w14:paraId="1EABBC35" w14:textId="77777777" w:rsidR="0090287D" w:rsidRPr="0090287D" w:rsidRDefault="0090287D" w:rsidP="0090287D">
      <w:pPr>
        <w:rPr>
          <w:rFonts w:ascii="Arial" w:hAnsi="Arial" w:cs="Arial"/>
          <w:sz w:val="20"/>
          <w:szCs w:val="20"/>
        </w:rPr>
      </w:pPr>
      <w:r w:rsidRPr="0090287D">
        <w:rPr>
          <w:rFonts w:ascii="Arial" w:hAnsi="Arial" w:cs="Arial"/>
          <w:sz w:val="20"/>
          <w:szCs w:val="20"/>
        </w:rPr>
        <w:tab/>
      </w:r>
      <w:r w:rsidRPr="0090287D">
        <w:rPr>
          <w:rFonts w:ascii="Arial" w:hAnsi="Arial" w:cs="Arial"/>
          <w:sz w:val="20"/>
          <w:szCs w:val="20"/>
        </w:rPr>
        <w:tab/>
        <w:t xml:space="preserve">Reducer output recquries some parsing, which I do with looping through predictions.  This could of course be cleaned up. That said, it doesn't seem to be the limiting step, which would be the fits and predictions themselves. So I have not made this cleanup a priority. </w:t>
      </w:r>
    </w:p>
    <w:p w14:paraId="3D5FF96C" w14:textId="77777777" w:rsidR="0090287D" w:rsidRPr="0090287D" w:rsidRDefault="0090287D" w:rsidP="0090287D">
      <w:pPr>
        <w:rPr>
          <w:rFonts w:ascii="Arial" w:hAnsi="Arial" w:cs="Arial"/>
          <w:sz w:val="20"/>
          <w:szCs w:val="20"/>
        </w:rPr>
      </w:pPr>
    </w:p>
    <w:p w14:paraId="2B6E4E51" w14:textId="77777777" w:rsidR="0033599A" w:rsidRDefault="0033599A" w:rsidP="00897D8E">
      <w:pPr>
        <w:rPr>
          <w:rFonts w:ascii="Arial" w:hAnsi="Arial" w:cs="Arial"/>
          <w:sz w:val="20"/>
          <w:szCs w:val="20"/>
        </w:rPr>
      </w:pPr>
    </w:p>
    <w:p w14:paraId="3AF16846" w14:textId="77777777" w:rsidR="00914ECE" w:rsidRDefault="00914ECE" w:rsidP="00914ECE">
      <w:pPr>
        <w:rPr>
          <w:rFonts w:ascii="Arial" w:hAnsi="Arial" w:cs="Arial"/>
          <w:sz w:val="20"/>
          <w:szCs w:val="20"/>
        </w:rPr>
      </w:pPr>
    </w:p>
    <w:p w14:paraId="5A3A20D7" w14:textId="48BDE099" w:rsidR="00914ECE" w:rsidRPr="007F313A" w:rsidRDefault="00914ECE" w:rsidP="00914ECE">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7F313A">
        <w:rPr>
          <w:rFonts w:ascii="Arial" w:hAnsi="Arial" w:cs="Arial"/>
          <w:b/>
          <w:sz w:val="20"/>
          <w:szCs w:val="20"/>
        </w:rPr>
        <w:t xml:space="preserve">Section </w:t>
      </w:r>
      <w:r w:rsidR="00423CAD">
        <w:rPr>
          <w:rFonts w:ascii="Arial" w:hAnsi="Arial" w:cs="Arial"/>
          <w:b/>
          <w:sz w:val="20"/>
          <w:szCs w:val="20"/>
        </w:rPr>
        <w:t>B2:</w:t>
      </w:r>
      <w:r w:rsidR="00423CAD" w:rsidRPr="00423CAD">
        <w:t xml:space="preserve"> </w:t>
      </w:r>
      <w:r w:rsidR="00423CAD" w:rsidRPr="00423CAD">
        <w:rPr>
          <w:rFonts w:ascii="Arial" w:hAnsi="Arial" w:cs="Arial"/>
          <w:b/>
          <w:sz w:val="20"/>
          <w:szCs w:val="20"/>
        </w:rPr>
        <w:t>MR2: Summarization Step: summarize predictions across folds</w:t>
      </w:r>
    </w:p>
    <w:p w14:paraId="624EBBA4" w14:textId="77777777" w:rsidR="00677856" w:rsidRPr="00677856" w:rsidRDefault="00677856" w:rsidP="00423CAD">
      <w:pPr>
        <w:ind w:left="720"/>
        <w:rPr>
          <w:rFonts w:ascii="Arial" w:hAnsi="Arial" w:cs="Arial"/>
          <w:sz w:val="20"/>
          <w:szCs w:val="20"/>
        </w:rPr>
      </w:pPr>
      <w:r w:rsidRPr="00677856">
        <w:rPr>
          <w:rFonts w:ascii="Arial" w:hAnsi="Arial" w:cs="Arial"/>
          <w:sz w:val="20"/>
          <w:szCs w:val="20"/>
        </w:rPr>
        <w:t># MR step 2 (step 4 overall): Stixel Summary</w:t>
      </w:r>
    </w:p>
    <w:p w14:paraId="01815CB9" w14:textId="77777777" w:rsidR="00677856" w:rsidRPr="00677856" w:rsidRDefault="00677856" w:rsidP="00423CAD">
      <w:pPr>
        <w:ind w:left="720"/>
        <w:rPr>
          <w:rFonts w:ascii="Arial" w:hAnsi="Arial" w:cs="Arial"/>
          <w:sz w:val="20"/>
          <w:szCs w:val="20"/>
        </w:rPr>
      </w:pPr>
      <w:r w:rsidRPr="00677856">
        <w:rPr>
          <w:rFonts w:ascii="Arial" w:hAnsi="Arial" w:cs="Arial"/>
          <w:sz w:val="20"/>
          <w:szCs w:val="20"/>
        </w:rPr>
        <w:t># example submissions</w:t>
      </w:r>
    </w:p>
    <w:p w14:paraId="498FC373" w14:textId="77777777" w:rsidR="00677856" w:rsidRPr="00677856" w:rsidRDefault="00677856" w:rsidP="00677856">
      <w:pPr>
        <w:rPr>
          <w:rFonts w:ascii="Arial" w:hAnsi="Arial" w:cs="Arial"/>
          <w:sz w:val="20"/>
          <w:szCs w:val="20"/>
        </w:rPr>
      </w:pPr>
    </w:p>
    <w:p w14:paraId="2B49EDF7"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w:t>
      </w:r>
    </w:p>
    <w:p w14:paraId="4E3AF8BE"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debug lines-- </w:t>
      </w:r>
    </w:p>
    <w:p w14:paraId="47656CF6"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 I would say, definately do this before submitting!</w:t>
      </w:r>
    </w:p>
    <w:p w14:paraId="1911EE57"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w:t>
      </w:r>
    </w:p>
    <w:p w14:paraId="5FF13255"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see if this file already exists!</w:t>
      </w:r>
    </w:p>
    <w:p w14:paraId="4324BF98"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hadoop dfs -cat wasb:///tres-nth-amer-abund/200_fold_40_nodes_2k_maps_2k_reduces/part-00016 &gt; debug_local_copy_some_post_mr.1.txt</w:t>
      </w:r>
    </w:p>
    <w:p w14:paraId="73D70674" w14:textId="77777777" w:rsidR="00677856" w:rsidRPr="00677856" w:rsidRDefault="00677856" w:rsidP="00677856">
      <w:pPr>
        <w:ind w:left="720"/>
        <w:rPr>
          <w:rFonts w:ascii="Courier" w:hAnsi="Courier" w:cs="Arial"/>
          <w:sz w:val="20"/>
          <w:szCs w:val="20"/>
        </w:rPr>
      </w:pPr>
    </w:p>
    <w:p w14:paraId="1B1F80FC"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head -2000 debug_local_copy_some_post_mr.1.txt | ./mapper.2.R | sort | ./reducer.2.R</w:t>
      </w:r>
    </w:p>
    <w:p w14:paraId="22A40C4E" w14:textId="77777777" w:rsidR="00677856" w:rsidRPr="00677856" w:rsidRDefault="00677856" w:rsidP="00677856">
      <w:pPr>
        <w:ind w:left="720"/>
        <w:rPr>
          <w:rFonts w:ascii="Courier" w:hAnsi="Courier" w:cs="Arial"/>
          <w:sz w:val="20"/>
          <w:szCs w:val="20"/>
        </w:rPr>
      </w:pPr>
    </w:p>
    <w:p w14:paraId="0A78CE20" w14:textId="77777777" w:rsidR="00677856" w:rsidRPr="00677856" w:rsidRDefault="00677856" w:rsidP="00677856">
      <w:pPr>
        <w:ind w:left="720"/>
        <w:rPr>
          <w:rFonts w:ascii="Courier" w:hAnsi="Courier" w:cs="Arial"/>
          <w:sz w:val="20"/>
          <w:szCs w:val="20"/>
        </w:rPr>
      </w:pPr>
    </w:p>
    <w:p w14:paraId="57886788"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 DF From the large-cluster command line: </w:t>
      </w:r>
    </w:p>
    <w:p w14:paraId="26F8B84E"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hadoop dfs -cat wasb:///Willet_nth.amer/200_fold_250_nodes_2k_maps_2k_reduces/part-00016 &gt; debug_local_copy_some_post_mr.1.txt</w:t>
      </w:r>
    </w:p>
    <w:p w14:paraId="2EC35164"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head -2000 debug_local_copy_some_post_mr.1.txt | ./mapper.2.R | sort | ./reducer.2.R</w:t>
      </w:r>
    </w:p>
    <w:p w14:paraId="161646FE" w14:textId="77777777" w:rsidR="00677856" w:rsidRPr="00677856" w:rsidRDefault="00677856" w:rsidP="00677856">
      <w:pPr>
        <w:ind w:left="720"/>
        <w:rPr>
          <w:rFonts w:ascii="Courier" w:hAnsi="Courier" w:cs="Arial"/>
          <w:sz w:val="20"/>
          <w:szCs w:val="20"/>
        </w:rPr>
      </w:pPr>
    </w:p>
    <w:p w14:paraId="6FAE33B2"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w:t>
      </w:r>
    </w:p>
    <w:p w14:paraId="09022110"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actual submission!</w:t>
      </w:r>
    </w:p>
    <w:p w14:paraId="31BB1DC8"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note:</w:t>
      </w:r>
    </w:p>
    <w:p w14:paraId="7272599F" w14:textId="1B1B302B" w:rsidR="00677856" w:rsidRPr="00677856" w:rsidRDefault="00677856" w:rsidP="00677856">
      <w:pPr>
        <w:ind w:left="720"/>
        <w:rPr>
          <w:rFonts w:ascii="Courier" w:hAnsi="Courier" w:cs="Arial"/>
          <w:sz w:val="20"/>
          <w:szCs w:val="20"/>
        </w:rPr>
      </w:pPr>
      <w:r w:rsidRPr="00677856">
        <w:rPr>
          <w:rFonts w:ascii="Courier" w:hAnsi="Courier" w:cs="Arial"/>
          <w:sz w:val="20"/>
          <w:szCs w:val="20"/>
        </w:rPr>
        <w:t># -D mapreduce.reduce.log.level=DEBUG \</w:t>
      </w:r>
    </w:p>
    <w:p w14:paraId="27E50C0B" w14:textId="7D139FBC" w:rsidR="00677856" w:rsidRPr="00677856" w:rsidRDefault="00677856" w:rsidP="00677856">
      <w:pPr>
        <w:ind w:left="720"/>
        <w:rPr>
          <w:rFonts w:ascii="Courier" w:hAnsi="Courier" w:cs="Arial"/>
          <w:sz w:val="20"/>
          <w:szCs w:val="20"/>
        </w:rPr>
      </w:pPr>
      <w:r w:rsidRPr="00677856">
        <w:rPr>
          <w:rFonts w:ascii="Courier" w:hAnsi="Courier" w:cs="Arial"/>
          <w:sz w:val="20"/>
          <w:szCs w:val="20"/>
        </w:rPr>
        <w:t>#     *this was specially inserted by MS consultation, it makes retreiving log files for failed jobs purportely easier. That feature has not yet been used though, and it may fill up the disk with log files on smaller clusters.</w:t>
      </w:r>
    </w:p>
    <w:p w14:paraId="190BCF66" w14:textId="74E3DF63" w:rsidR="00677856" w:rsidRPr="00677856" w:rsidRDefault="00677856" w:rsidP="00677856">
      <w:pPr>
        <w:ind w:left="720"/>
        <w:rPr>
          <w:rFonts w:ascii="Courier" w:hAnsi="Courier" w:cs="Arial"/>
          <w:sz w:val="20"/>
          <w:szCs w:val="20"/>
        </w:rPr>
      </w:pPr>
      <w:r w:rsidRPr="00677856">
        <w:rPr>
          <w:rFonts w:ascii="Courier" w:hAnsi="Courier" w:cs="Arial"/>
          <w:sz w:val="20"/>
          <w:szCs w:val="20"/>
        </w:rPr>
        <w:t>#    *likely, this will need to be removed, especially if many reducers 2 tasks have followed through without issue</w:t>
      </w:r>
    </w:p>
    <w:p w14:paraId="752047E1"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 </w:t>
      </w:r>
    </w:p>
    <w:p w14:paraId="72727C0B"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w:t>
      </w:r>
    </w:p>
    <w:p w14:paraId="2D0DB532" w14:textId="77777777" w:rsidR="00677856" w:rsidRPr="00677856" w:rsidRDefault="00677856" w:rsidP="00677856">
      <w:pPr>
        <w:ind w:left="720"/>
        <w:rPr>
          <w:rFonts w:ascii="Courier" w:hAnsi="Courier" w:cs="Arial"/>
          <w:sz w:val="20"/>
          <w:szCs w:val="20"/>
        </w:rPr>
      </w:pPr>
    </w:p>
    <w:p w14:paraId="01ED1B1B"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export HADOOP_STREAMING_JAR=/usr/hdp/current/hadoop-mapreduce-client/hadoop-streaming.jar</w:t>
      </w:r>
    </w:p>
    <w:p w14:paraId="0035896B"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export SAMPLE_N=50</w:t>
      </w:r>
    </w:p>
    <w:p w14:paraId="20E5809A"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export REP_N=4</w:t>
      </w:r>
    </w:p>
    <w:p w14:paraId="1F835D4C"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nohup hadoop jar ${HADOOP_STREAMING_JAR} \</w:t>
      </w:r>
    </w:p>
    <w:p w14:paraId="0D9EEF86"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w:t>
      </w:r>
    </w:p>
    <w:p w14:paraId="2557A306"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-D mapred.task.timeout=2000000 \</w:t>
      </w:r>
    </w:p>
    <w:p w14:paraId="2E15F1A0"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-D mapred.compress.map.output=true \</w:t>
      </w:r>
    </w:p>
    <w:p w14:paraId="1AE355CD"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-D mapred.map.tasks=2000\</w:t>
      </w:r>
    </w:p>
    <w:p w14:paraId="1E5F68AD"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-D mapred.reduce.tasks=2000\</w:t>
      </w:r>
    </w:p>
    <w:p w14:paraId="4D3F6819"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-D mapreduce.reduce.log.level=DEBUG \</w:t>
      </w:r>
    </w:p>
    <w:p w14:paraId="14896A37"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-input  wasb:///Willet_nth.amer/200_fold_250_nodes_2k_maps_2k_reduces \</w:t>
      </w:r>
    </w:p>
    <w:p w14:paraId="76BC7F5E"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-output wasb:///Willet_nth.amer/ensemble_summaries_v2_200_fold_2k_m_2kr \</w:t>
      </w:r>
    </w:p>
    <w:p w14:paraId="386F2C9D"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-mapper mapper.2.R \</w:t>
      </w:r>
    </w:p>
    <w:p w14:paraId="1C0F596E"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-reducer reducer.2.R \</w:t>
      </w:r>
    </w:p>
    <w:p w14:paraId="13E69500"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-cmdenv REP_N=$REP_N \</w:t>
      </w:r>
    </w:p>
    <w:p w14:paraId="0FEED1C8"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-cmdenv SAMPLE_N=$SAMPLE_N\</w:t>
      </w:r>
    </w:p>
    <w:p w14:paraId="57F2A2A6"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-file /home/hdiuser/mapper.2.R \</w:t>
      </w:r>
    </w:p>
    <w:p w14:paraId="12568E9A" w14:textId="77777777" w:rsidR="00677856" w:rsidRPr="00677856" w:rsidRDefault="00677856" w:rsidP="00677856">
      <w:pPr>
        <w:ind w:left="720"/>
        <w:rPr>
          <w:rFonts w:ascii="Courier" w:hAnsi="Courier" w:cs="Arial"/>
          <w:sz w:val="20"/>
          <w:szCs w:val="20"/>
        </w:rPr>
      </w:pPr>
      <w:r w:rsidRPr="00677856">
        <w:rPr>
          <w:rFonts w:ascii="Courier" w:hAnsi="Courier" w:cs="Arial"/>
          <w:sz w:val="20"/>
          <w:szCs w:val="20"/>
        </w:rPr>
        <w:t xml:space="preserve">   -file /home/hdiuser/reducer.2.R &gt; ensemble_summaries_v2_200_fold_2k_m_2k_r.txt &amp;</w:t>
      </w:r>
    </w:p>
    <w:p w14:paraId="1A8DBF80" w14:textId="77777777" w:rsidR="008011CD" w:rsidRPr="00677856" w:rsidRDefault="008011CD" w:rsidP="00677856">
      <w:pPr>
        <w:ind w:left="720"/>
        <w:rPr>
          <w:rFonts w:ascii="Courier" w:hAnsi="Courier" w:cs="Arial"/>
          <w:sz w:val="20"/>
          <w:szCs w:val="20"/>
        </w:rPr>
      </w:pPr>
    </w:p>
    <w:p w14:paraId="0C4C175A" w14:textId="77777777" w:rsidR="00914ECE" w:rsidRDefault="00914ECE" w:rsidP="00914ECE">
      <w:pPr>
        <w:rPr>
          <w:rFonts w:ascii="Arial" w:hAnsi="Arial" w:cs="Arial"/>
          <w:sz w:val="20"/>
          <w:szCs w:val="20"/>
        </w:rPr>
      </w:pPr>
    </w:p>
    <w:p w14:paraId="71A818A2" w14:textId="77777777" w:rsidR="000A133F" w:rsidRPr="000A133F" w:rsidRDefault="000A133F" w:rsidP="000A133F">
      <w:pPr>
        <w:rPr>
          <w:rFonts w:ascii="Arial" w:hAnsi="Arial" w:cs="Arial"/>
          <w:sz w:val="20"/>
          <w:szCs w:val="20"/>
        </w:rPr>
      </w:pPr>
      <w:r w:rsidRPr="000A133F">
        <w:rPr>
          <w:rFonts w:ascii="Arial" w:hAnsi="Arial" w:cs="Arial"/>
          <w:sz w:val="20"/>
          <w:szCs w:val="20"/>
        </w:rPr>
        <w:t>•</w:t>
      </w:r>
      <w:r w:rsidRPr="000A133F">
        <w:rPr>
          <w:rFonts w:ascii="Arial" w:hAnsi="Arial" w:cs="Arial"/>
          <w:sz w:val="20"/>
          <w:szCs w:val="20"/>
        </w:rPr>
        <w:tab/>
        <w:t xml:space="preserve">inputs, </w:t>
      </w:r>
    </w:p>
    <w:p w14:paraId="58C5F34A" w14:textId="77777777" w:rsidR="000A133F" w:rsidRPr="000A133F" w:rsidRDefault="000A133F" w:rsidP="000A133F">
      <w:pPr>
        <w:rPr>
          <w:rFonts w:ascii="Arial" w:hAnsi="Arial" w:cs="Arial"/>
          <w:sz w:val="20"/>
          <w:szCs w:val="20"/>
        </w:rPr>
      </w:pPr>
      <w:r w:rsidRPr="000A133F">
        <w:rPr>
          <w:rFonts w:ascii="Arial" w:hAnsi="Arial" w:cs="Arial"/>
          <w:sz w:val="20"/>
          <w:szCs w:val="20"/>
        </w:rPr>
        <w:tab/>
      </w:r>
    </w:p>
    <w:p w14:paraId="3D134236" w14:textId="77777777" w:rsidR="000A133F" w:rsidRPr="000A133F" w:rsidRDefault="000A133F" w:rsidP="000A133F">
      <w:pPr>
        <w:rPr>
          <w:rFonts w:ascii="Arial" w:hAnsi="Arial" w:cs="Arial"/>
          <w:sz w:val="20"/>
          <w:szCs w:val="20"/>
        </w:rPr>
      </w:pPr>
      <w:r w:rsidRPr="000A133F">
        <w:rPr>
          <w:rFonts w:ascii="Arial" w:hAnsi="Arial" w:cs="Arial"/>
          <w:sz w:val="20"/>
          <w:szCs w:val="20"/>
        </w:rPr>
        <w:t>•</w:t>
      </w:r>
      <w:r w:rsidRPr="000A133F">
        <w:rPr>
          <w:rFonts w:ascii="Arial" w:hAnsi="Arial" w:cs="Arial"/>
          <w:sz w:val="20"/>
          <w:szCs w:val="20"/>
        </w:rPr>
        <w:tab/>
        <w:t xml:space="preserve">outputs, </w:t>
      </w:r>
    </w:p>
    <w:p w14:paraId="26DFF3C6" w14:textId="77777777" w:rsidR="000A133F" w:rsidRPr="000A133F" w:rsidRDefault="000A133F" w:rsidP="000A133F">
      <w:pPr>
        <w:rPr>
          <w:rFonts w:ascii="Arial" w:hAnsi="Arial" w:cs="Arial"/>
          <w:sz w:val="20"/>
          <w:szCs w:val="20"/>
        </w:rPr>
      </w:pPr>
      <w:r w:rsidRPr="000A133F">
        <w:rPr>
          <w:rFonts w:ascii="Arial" w:hAnsi="Arial" w:cs="Arial"/>
          <w:sz w:val="20"/>
          <w:szCs w:val="20"/>
        </w:rPr>
        <w:t>•</w:t>
      </w:r>
      <w:r w:rsidRPr="000A133F">
        <w:rPr>
          <w:rFonts w:ascii="Arial" w:hAnsi="Arial" w:cs="Arial"/>
          <w:sz w:val="20"/>
          <w:szCs w:val="20"/>
        </w:rPr>
        <w:tab/>
        <w:t>computational strategy,</w:t>
      </w:r>
    </w:p>
    <w:p w14:paraId="7897CAD1" w14:textId="77777777" w:rsidR="000A133F" w:rsidRPr="000A133F" w:rsidRDefault="000A133F" w:rsidP="000A133F">
      <w:pPr>
        <w:rPr>
          <w:rFonts w:ascii="Arial" w:hAnsi="Arial" w:cs="Arial"/>
          <w:sz w:val="20"/>
          <w:szCs w:val="20"/>
        </w:rPr>
      </w:pPr>
      <w:r w:rsidRPr="000A133F">
        <w:rPr>
          <w:rFonts w:ascii="Arial" w:hAnsi="Arial" w:cs="Arial"/>
          <w:sz w:val="20"/>
          <w:szCs w:val="20"/>
        </w:rPr>
        <w:t>•</w:t>
      </w:r>
      <w:r w:rsidRPr="000A133F">
        <w:rPr>
          <w:rFonts w:ascii="Arial" w:hAnsi="Arial" w:cs="Arial"/>
          <w:sz w:val="20"/>
          <w:szCs w:val="20"/>
        </w:rPr>
        <w:tab/>
        <w:t xml:space="preserve">profiling and timing, </w:t>
      </w:r>
    </w:p>
    <w:p w14:paraId="724CB699" w14:textId="77777777" w:rsidR="000A133F" w:rsidRPr="000A133F" w:rsidRDefault="000A133F" w:rsidP="000A133F">
      <w:pPr>
        <w:rPr>
          <w:rFonts w:ascii="Arial" w:hAnsi="Arial" w:cs="Arial"/>
          <w:sz w:val="20"/>
          <w:szCs w:val="20"/>
        </w:rPr>
      </w:pPr>
      <w:r w:rsidRPr="000A133F">
        <w:rPr>
          <w:rFonts w:ascii="Arial" w:hAnsi="Arial" w:cs="Arial"/>
          <w:sz w:val="20"/>
          <w:szCs w:val="20"/>
        </w:rPr>
        <w:t>•</w:t>
      </w:r>
      <w:r w:rsidRPr="000A133F">
        <w:rPr>
          <w:rFonts w:ascii="Arial" w:hAnsi="Arial" w:cs="Arial"/>
          <w:sz w:val="20"/>
          <w:szCs w:val="20"/>
        </w:rPr>
        <w:tab/>
        <w:t>extensions and next steps.</w:t>
      </w:r>
    </w:p>
    <w:p w14:paraId="04060365" w14:textId="77777777" w:rsidR="000A133F" w:rsidRPr="000A133F" w:rsidRDefault="000A133F" w:rsidP="000A133F">
      <w:pPr>
        <w:rPr>
          <w:rFonts w:ascii="Arial" w:hAnsi="Arial" w:cs="Arial"/>
          <w:sz w:val="20"/>
          <w:szCs w:val="20"/>
        </w:rPr>
      </w:pPr>
    </w:p>
    <w:p w14:paraId="75BCFE3F" w14:textId="77777777" w:rsidR="000A133F" w:rsidRPr="000A133F" w:rsidRDefault="000A133F" w:rsidP="000A133F">
      <w:pPr>
        <w:rPr>
          <w:rFonts w:ascii="Arial" w:hAnsi="Arial" w:cs="Arial"/>
          <w:sz w:val="20"/>
          <w:szCs w:val="20"/>
        </w:rPr>
      </w:pPr>
    </w:p>
    <w:p w14:paraId="6E72BECE" w14:textId="77777777" w:rsidR="000A133F" w:rsidRPr="000A133F" w:rsidRDefault="000A133F" w:rsidP="000A133F">
      <w:pPr>
        <w:rPr>
          <w:rFonts w:ascii="Arial" w:hAnsi="Arial" w:cs="Arial"/>
          <w:sz w:val="20"/>
          <w:szCs w:val="20"/>
        </w:rPr>
      </w:pPr>
    </w:p>
    <w:p w14:paraId="430ED1DB" w14:textId="77777777" w:rsidR="000A133F" w:rsidRPr="000A133F" w:rsidRDefault="000A133F" w:rsidP="000A133F">
      <w:pPr>
        <w:rPr>
          <w:rFonts w:ascii="Arial" w:hAnsi="Arial" w:cs="Arial"/>
          <w:sz w:val="20"/>
          <w:szCs w:val="20"/>
        </w:rPr>
      </w:pPr>
      <w:r w:rsidRPr="000A133F">
        <w:rPr>
          <w:rFonts w:ascii="Arial" w:hAnsi="Arial" w:cs="Arial"/>
          <w:sz w:val="20"/>
          <w:szCs w:val="20"/>
        </w:rPr>
        <w:t>Inputs:</w:t>
      </w:r>
    </w:p>
    <w:p w14:paraId="2A95A37D" w14:textId="77777777" w:rsidR="000A133F" w:rsidRPr="000A133F" w:rsidRDefault="000A133F" w:rsidP="000A133F">
      <w:pPr>
        <w:rPr>
          <w:rFonts w:ascii="Arial" w:hAnsi="Arial" w:cs="Arial"/>
          <w:sz w:val="20"/>
          <w:szCs w:val="20"/>
        </w:rPr>
      </w:pPr>
      <w:r w:rsidRPr="000A133F">
        <w:rPr>
          <w:rFonts w:ascii="Arial" w:hAnsi="Arial" w:cs="Arial"/>
          <w:sz w:val="20"/>
          <w:szCs w:val="20"/>
        </w:rPr>
        <w:tab/>
      </w:r>
    </w:p>
    <w:p w14:paraId="49ADBF96" w14:textId="77777777" w:rsidR="000A133F" w:rsidRPr="000A133F" w:rsidRDefault="000A133F" w:rsidP="000A133F">
      <w:pPr>
        <w:rPr>
          <w:rFonts w:ascii="Arial" w:hAnsi="Arial" w:cs="Arial"/>
          <w:sz w:val="20"/>
          <w:szCs w:val="20"/>
        </w:rPr>
      </w:pPr>
    </w:p>
    <w:p w14:paraId="299BBAC8" w14:textId="77777777" w:rsidR="000A133F" w:rsidRPr="000A133F" w:rsidRDefault="000A133F" w:rsidP="000A133F">
      <w:pPr>
        <w:rPr>
          <w:rFonts w:ascii="Arial" w:hAnsi="Arial" w:cs="Arial"/>
          <w:sz w:val="20"/>
          <w:szCs w:val="20"/>
        </w:rPr>
      </w:pPr>
      <w:r w:rsidRPr="000A133F">
        <w:rPr>
          <w:rFonts w:ascii="Arial" w:hAnsi="Arial" w:cs="Arial"/>
          <w:sz w:val="20"/>
          <w:szCs w:val="20"/>
        </w:rPr>
        <w:t>Ouputs:</w:t>
      </w:r>
    </w:p>
    <w:p w14:paraId="5659439A" w14:textId="77777777" w:rsidR="000A133F" w:rsidRPr="000A133F" w:rsidRDefault="000A133F" w:rsidP="000A133F">
      <w:pPr>
        <w:rPr>
          <w:rFonts w:ascii="Arial" w:hAnsi="Arial" w:cs="Arial"/>
          <w:sz w:val="20"/>
          <w:szCs w:val="20"/>
        </w:rPr>
      </w:pPr>
      <w:r w:rsidRPr="000A133F">
        <w:rPr>
          <w:rFonts w:ascii="Arial" w:hAnsi="Arial" w:cs="Arial"/>
          <w:sz w:val="20"/>
          <w:szCs w:val="20"/>
        </w:rPr>
        <w:tab/>
        <w:t>Map</w:t>
      </w:r>
    </w:p>
    <w:p w14:paraId="39834695"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and here's an example, in which we have 12 rows: 2 points, each with 6 folds (3 samples, 2 replicates):</w:t>
      </w:r>
      <w:r w:rsidRPr="000A133F">
        <w:rPr>
          <w:rFonts w:ascii="Arial" w:hAnsi="Arial" w:cs="Arial"/>
          <w:sz w:val="20"/>
          <w:szCs w:val="20"/>
        </w:rPr>
        <w:tab/>
      </w:r>
    </w:p>
    <w:p w14:paraId="7C37A196"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srd-0.28-1000091        3,-101.5715,40.58235,0.28,NA,TRUE,0.01587212,0.33,4.965614,0,0.0788148</w:t>
      </w:r>
    </w:p>
    <w:p w14:paraId="7D3EE110"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srd-0.28-1000091        3,-101.5715,40.58235,0.28,NA,TRUE,0.008532849,0.25,66.34337,0,0.5660979</w:t>
      </w:r>
    </w:p>
    <w:p w14:paraId="704D2077"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srd-0.28-1000091        2,-101.5715,40.58235,0.28,NA,TRUE,0.01948633,0.3,84.75649,0,1.651593</w:t>
      </w:r>
    </w:p>
    <w:p w14:paraId="59E3669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srd-0.28-1000091        2,-101.5715,40.58235,0.28,NA,TRUE,0.006210773,0.24,16.45691,0,0.1022101</w:t>
      </w:r>
    </w:p>
    <w:p w14:paraId="03E3CEAE"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srd-0.28-1000091        1,-101.5715,40.58235,0.28,NA,TRUE,0.02289438,0.32,15.27058,0,0.3496104</w:t>
      </w:r>
    </w:p>
    <w:p w14:paraId="557CAD8B"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srd-0.28-1000091        1,-101.5715,40.58235,0.28,NA,TRUE,0.01613391,0.3,63.75134,0,1.028558</w:t>
      </w:r>
    </w:p>
    <w:p w14:paraId="2B1AA083"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srd-0.28-1000109        1,-101.0113,40.58235,0.28,NA,TRUE,0.02237137,0.3,108.1323,0,2.419066</w:t>
      </w:r>
    </w:p>
    <w:p w14:paraId="378C9476"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srd-0.28-1000109        1,-101.0113,40.58235,0.28,NA,TRUE,0.02420048,0.32,14.25783,0,0.3450463</w:t>
      </w:r>
    </w:p>
    <w:p w14:paraId="272848A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srd-0.28-1000109        2,-101.0113,40.58235,0.28,NA,TRUE,0.01425395,0.3,95.85014,0,1.366243</w:t>
      </w:r>
    </w:p>
    <w:p w14:paraId="4F78546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srd-0.28-1000109        3,-101.0113,40.58235,0.28,NA,TRUE,0.003086406,0.25,66.39697,0,0.204928</w:t>
      </w:r>
    </w:p>
    <w:p w14:paraId="564B11E4"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srd-0.28-1000109        2,-101.0113,40.58235,0.28,NA,TRUE,0.00237792,0.24,15.30061,0,0.03638361</w:t>
      </w:r>
    </w:p>
    <w:p w14:paraId="18FA3830"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srd-0.28-1000109        3,-101.0113,40.58235,0.28,NA,TRUE,0.008838032,0.33,6.116678,0,0.0540594</w:t>
      </w:r>
    </w:p>
    <w:p w14:paraId="524A538A" w14:textId="77777777" w:rsidR="000A133F" w:rsidRPr="000A133F" w:rsidRDefault="000A133F" w:rsidP="000A133F">
      <w:pPr>
        <w:rPr>
          <w:rFonts w:ascii="Arial" w:hAnsi="Arial" w:cs="Arial"/>
          <w:sz w:val="20"/>
          <w:szCs w:val="20"/>
        </w:rPr>
      </w:pPr>
    </w:p>
    <w:p w14:paraId="0873C7A1" w14:textId="77777777" w:rsidR="000A133F" w:rsidRPr="000A133F" w:rsidRDefault="000A133F" w:rsidP="000A133F">
      <w:pPr>
        <w:rPr>
          <w:rFonts w:ascii="Arial" w:hAnsi="Arial" w:cs="Arial"/>
          <w:sz w:val="20"/>
          <w:szCs w:val="20"/>
        </w:rPr>
      </w:pPr>
      <w:r w:rsidRPr="000A133F">
        <w:rPr>
          <w:rFonts w:ascii="Arial" w:hAnsi="Arial" w:cs="Arial"/>
          <w:sz w:val="20"/>
          <w:szCs w:val="20"/>
        </w:rPr>
        <w:tab/>
        <w:t>Reduce:</w:t>
      </w:r>
    </w:p>
    <w:p w14:paraId="5CBE0D94"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data.type, </w:t>
      </w:r>
    </w:p>
    <w:p w14:paraId="021BD96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orig.row.id, </w:t>
      </w:r>
    </w:p>
    <w:p w14:paraId="0170412D"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lon, </w:t>
      </w:r>
    </w:p>
    <w:p w14:paraId="4A811F62"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lat, </w:t>
      </w:r>
    </w:p>
    <w:p w14:paraId="569DE0BD"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date, </w:t>
      </w:r>
    </w:p>
    <w:p w14:paraId="01C3A036"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obs, </w:t>
      </w:r>
    </w:p>
    <w:p w14:paraId="48E5DA2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pi.mean, </w:t>
      </w:r>
    </w:p>
    <w:p w14:paraId="34EF269F"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pi.median, </w:t>
      </w:r>
    </w:p>
    <w:p w14:paraId="55A9766E"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pi.q.10, </w:t>
      </w:r>
    </w:p>
    <w:p w14:paraId="61313D8A"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pi.q.90, </w:t>
      </w:r>
    </w:p>
    <w:p w14:paraId="3912C055"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tau.mean, </w:t>
      </w:r>
    </w:p>
    <w:p w14:paraId="1F69579F"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tau.median, </w:t>
      </w:r>
    </w:p>
    <w:p w14:paraId="275320F7"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tau.q.10, </w:t>
      </w:r>
    </w:p>
    <w:p w14:paraId="3B247208"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tau.q.90, </w:t>
      </w:r>
    </w:p>
    <w:p w14:paraId="00376FA2"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mu.mean, </w:t>
      </w:r>
    </w:p>
    <w:p w14:paraId="69C23B58"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mu.median, </w:t>
      </w:r>
    </w:p>
    <w:p w14:paraId="5B6B803A"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mu.q.10, </w:t>
      </w:r>
    </w:p>
    <w:p w14:paraId="46231074"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mu.q.90, </w:t>
      </w:r>
    </w:p>
    <w:p w14:paraId="4A3B14BF"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truncated.mean, </w:t>
      </w:r>
    </w:p>
    <w:p w14:paraId="5797BEB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truncated.median, </w:t>
      </w:r>
    </w:p>
    <w:p w14:paraId="737CA927"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truncated.q.10, </w:t>
      </w:r>
    </w:p>
    <w:p w14:paraId="1072373B"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truncated.q.90, </w:t>
      </w:r>
    </w:p>
    <w:p w14:paraId="08BD81DE"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pi.mu.mean, </w:t>
      </w:r>
    </w:p>
    <w:p w14:paraId="692BD44C"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pi.mu.median, </w:t>
      </w:r>
    </w:p>
    <w:p w14:paraId="517C5FB8"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 xml:space="preserve">pi.mu.q.10, </w:t>
      </w:r>
    </w:p>
    <w:p w14:paraId="2B70F634"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pi.mu.q.90</w:t>
      </w:r>
    </w:p>
    <w:p w14:paraId="27A1F2FF" w14:textId="77777777" w:rsidR="000A133F" w:rsidRPr="000A133F" w:rsidRDefault="000A133F" w:rsidP="000A133F">
      <w:pPr>
        <w:rPr>
          <w:rFonts w:ascii="Arial" w:hAnsi="Arial" w:cs="Arial"/>
          <w:sz w:val="20"/>
          <w:szCs w:val="20"/>
        </w:rPr>
      </w:pPr>
    </w:p>
    <w:p w14:paraId="0AF3ECC4"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...and here is the summarized output of the above 2 points:</w:t>
      </w:r>
    </w:p>
    <w:p w14:paraId="4ACEE3A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srd,1000091,-101.5715,40.58235,0.28,NA,0.0148550603333333,0.0123316979,0.0128485515,0.0181810263,0.29,0.274,0.29,0.306,41.9240506666667,36.4257856,39.51096,48.387552,0,0,0,0,0.6294807,0.39578192,0.6890842,0.83933808</w:t>
      </w:r>
    </w:p>
    <w:p w14:paraId="7E0096AB"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srd,1000109,-101.0113,40.58235,0.28,NA,0.0125213596666667,0.0064329622,0.008315935,0.020291927,0.29,0.274,0.29,0.306,51.009088,40.1205342,55.575375,60.071127,0,0,0,0,0.737621051666667,0.243857621,0.701313305,1.245907581</w:t>
      </w:r>
    </w:p>
    <w:p w14:paraId="77A11AE0" w14:textId="77777777" w:rsidR="000A133F" w:rsidRPr="000A133F" w:rsidRDefault="000A133F" w:rsidP="000A133F">
      <w:pPr>
        <w:rPr>
          <w:rFonts w:ascii="Arial" w:hAnsi="Arial" w:cs="Arial"/>
          <w:sz w:val="20"/>
          <w:szCs w:val="20"/>
        </w:rPr>
      </w:pPr>
    </w:p>
    <w:p w14:paraId="7A90EDD8" w14:textId="77777777" w:rsidR="000A133F" w:rsidRPr="000A133F" w:rsidRDefault="000A133F" w:rsidP="000A133F">
      <w:pPr>
        <w:rPr>
          <w:rFonts w:ascii="Arial" w:hAnsi="Arial" w:cs="Arial"/>
          <w:sz w:val="20"/>
          <w:szCs w:val="20"/>
        </w:rPr>
      </w:pPr>
    </w:p>
    <w:p w14:paraId="25017C05" w14:textId="77777777" w:rsidR="000A133F" w:rsidRPr="000A133F" w:rsidRDefault="000A133F" w:rsidP="000A133F">
      <w:pPr>
        <w:rPr>
          <w:rFonts w:ascii="Arial" w:hAnsi="Arial" w:cs="Arial"/>
          <w:sz w:val="20"/>
          <w:szCs w:val="20"/>
        </w:rPr>
      </w:pPr>
    </w:p>
    <w:p w14:paraId="44FF8BBB" w14:textId="77777777" w:rsidR="000A133F" w:rsidRPr="000A133F" w:rsidRDefault="000A133F" w:rsidP="000A133F">
      <w:pPr>
        <w:rPr>
          <w:rFonts w:ascii="Arial" w:hAnsi="Arial" w:cs="Arial"/>
          <w:sz w:val="20"/>
          <w:szCs w:val="20"/>
        </w:rPr>
      </w:pPr>
    </w:p>
    <w:p w14:paraId="1AA05C74" w14:textId="77777777" w:rsidR="000A133F" w:rsidRPr="000A133F" w:rsidRDefault="000A133F" w:rsidP="000A133F">
      <w:pPr>
        <w:rPr>
          <w:rFonts w:ascii="Arial" w:hAnsi="Arial" w:cs="Arial"/>
          <w:sz w:val="20"/>
          <w:szCs w:val="20"/>
        </w:rPr>
      </w:pPr>
    </w:p>
    <w:p w14:paraId="1507879D" w14:textId="77777777" w:rsidR="000A133F" w:rsidRPr="000A133F" w:rsidRDefault="000A133F" w:rsidP="000A133F">
      <w:pPr>
        <w:rPr>
          <w:rFonts w:ascii="Arial" w:hAnsi="Arial" w:cs="Arial"/>
          <w:sz w:val="20"/>
          <w:szCs w:val="20"/>
        </w:rPr>
      </w:pPr>
      <w:r w:rsidRPr="000A133F">
        <w:rPr>
          <w:rFonts w:ascii="Arial" w:hAnsi="Arial" w:cs="Arial"/>
          <w:sz w:val="20"/>
          <w:szCs w:val="20"/>
        </w:rPr>
        <w:t>Comparing head node size:</w:t>
      </w:r>
    </w:p>
    <w:p w14:paraId="5CEA51B9" w14:textId="77777777" w:rsidR="000A133F" w:rsidRPr="000A133F" w:rsidRDefault="000A133F" w:rsidP="000A133F">
      <w:pPr>
        <w:rPr>
          <w:rFonts w:ascii="Arial" w:hAnsi="Arial" w:cs="Arial"/>
          <w:sz w:val="20"/>
          <w:szCs w:val="20"/>
        </w:rPr>
      </w:pPr>
      <w:r w:rsidRPr="000A133F">
        <w:rPr>
          <w:rFonts w:ascii="Arial" w:hAnsi="Arial" w:cs="Arial"/>
          <w:sz w:val="20"/>
          <w:szCs w:val="20"/>
        </w:rPr>
        <w:tab/>
        <w:t>summary task--</w:t>
      </w:r>
    </w:p>
    <w:p w14:paraId="244E0F2F" w14:textId="77777777" w:rsidR="000A133F" w:rsidRPr="000A133F" w:rsidRDefault="000A133F" w:rsidP="000A133F">
      <w:pPr>
        <w:rPr>
          <w:rFonts w:ascii="Arial" w:hAnsi="Arial" w:cs="Arial"/>
          <w:sz w:val="20"/>
          <w:szCs w:val="20"/>
        </w:rPr>
      </w:pPr>
    </w:p>
    <w:p w14:paraId="61A943E8" w14:textId="77777777" w:rsidR="000A133F" w:rsidRPr="000A133F" w:rsidRDefault="000A133F" w:rsidP="000A133F">
      <w:pPr>
        <w:rPr>
          <w:rFonts w:ascii="Arial" w:hAnsi="Arial" w:cs="Arial"/>
          <w:sz w:val="20"/>
          <w:szCs w:val="20"/>
        </w:rPr>
      </w:pPr>
    </w:p>
    <w:p w14:paraId="359F0036" w14:textId="77777777" w:rsidR="000A133F" w:rsidRPr="000A133F" w:rsidRDefault="000A133F" w:rsidP="000A133F">
      <w:pPr>
        <w:rPr>
          <w:rFonts w:ascii="Arial" w:hAnsi="Arial" w:cs="Arial"/>
          <w:sz w:val="20"/>
          <w:szCs w:val="20"/>
        </w:rPr>
      </w:pPr>
      <w:r w:rsidRPr="000A133F">
        <w:rPr>
          <w:rFonts w:ascii="Arial" w:hAnsi="Arial" w:cs="Arial"/>
          <w:sz w:val="20"/>
          <w:szCs w:val="20"/>
        </w:rPr>
        <w:tab/>
        <w:t>bighead</w:t>
      </w:r>
    </w:p>
    <w:p w14:paraId="2FD7E4CB"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40 nodes, A3</w:t>
      </w:r>
    </w:p>
    <w:p w14:paraId="08711D09"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D3 node</w:t>
      </w:r>
    </w:p>
    <w:p w14:paraId="76739B36"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100 reducers</w:t>
      </w:r>
    </w:p>
    <w:p w14:paraId="4C16689E"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p>
    <w:p w14:paraId="12B854EF"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start</w:t>
      </w:r>
    </w:p>
    <w:p w14:paraId="449F1F01"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15/08/28 13:46:43</w:t>
      </w:r>
    </w:p>
    <w:p w14:paraId="27753C76"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finish</w:t>
      </w:r>
    </w:p>
    <w:p w14:paraId="579D3F33"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15/08/30 12:32:35 INFO mapreduce.Job:  map 100% reduce 100%</w:t>
      </w:r>
    </w:p>
    <w:p w14:paraId="468E7A8B"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15/08/30 15:10:32 INFO mapreduce.Job: Job job_1440739951604_0001 completed successfully</w:t>
      </w:r>
    </w:p>
    <w:p w14:paraId="62FFF95D" w14:textId="77777777" w:rsidR="000A133F" w:rsidRPr="000A133F" w:rsidRDefault="000A133F" w:rsidP="000A133F">
      <w:pPr>
        <w:rPr>
          <w:rFonts w:ascii="Arial" w:hAnsi="Arial" w:cs="Arial"/>
          <w:sz w:val="20"/>
          <w:szCs w:val="20"/>
        </w:rPr>
      </w:pPr>
    </w:p>
    <w:p w14:paraId="110E60F2"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total: 2 days, 1 hour 20  minutes</w:t>
      </w:r>
    </w:p>
    <w:p w14:paraId="6FA9D690" w14:textId="77777777" w:rsidR="000A133F" w:rsidRPr="000A133F" w:rsidRDefault="000A133F" w:rsidP="000A133F">
      <w:pPr>
        <w:rPr>
          <w:rFonts w:ascii="Arial" w:hAnsi="Arial" w:cs="Arial"/>
          <w:sz w:val="20"/>
          <w:szCs w:val="20"/>
        </w:rPr>
      </w:pPr>
    </w:p>
    <w:p w14:paraId="61994A6C" w14:textId="77777777" w:rsidR="000A133F" w:rsidRPr="000A133F" w:rsidRDefault="000A133F" w:rsidP="000A133F">
      <w:pPr>
        <w:rPr>
          <w:rFonts w:ascii="Arial" w:hAnsi="Arial" w:cs="Arial"/>
          <w:sz w:val="20"/>
          <w:szCs w:val="20"/>
        </w:rPr>
      </w:pPr>
    </w:p>
    <w:p w14:paraId="50C8F1AB" w14:textId="77777777" w:rsidR="000A133F" w:rsidRPr="000A133F" w:rsidRDefault="000A133F" w:rsidP="000A133F">
      <w:pPr>
        <w:rPr>
          <w:rFonts w:ascii="Arial" w:hAnsi="Arial" w:cs="Arial"/>
          <w:sz w:val="20"/>
          <w:szCs w:val="20"/>
        </w:rPr>
      </w:pPr>
      <w:r w:rsidRPr="000A133F">
        <w:rPr>
          <w:rFonts w:ascii="Arial" w:hAnsi="Arial" w:cs="Arial"/>
          <w:sz w:val="20"/>
          <w:szCs w:val="20"/>
        </w:rPr>
        <w:tab/>
        <w:t>small head</w:t>
      </w:r>
    </w:p>
    <w:p w14:paraId="47EBFE31"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won't finish even!</w:t>
      </w:r>
    </w:p>
    <w:p w14:paraId="43838C2C"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start</w:t>
      </w:r>
    </w:p>
    <w:p w14:paraId="28A53CD1"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15/08/27 21:32:30 INFOh</w:t>
      </w:r>
    </w:p>
    <w:p w14:paraId="661AE6AE"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t>now hanging:</w:t>
      </w:r>
    </w:p>
    <w:p w14:paraId="3110895D" w14:textId="77777777" w:rsidR="000A133F" w:rsidRPr="000A133F" w:rsidRDefault="000A133F" w:rsidP="000A133F">
      <w:pPr>
        <w:rPr>
          <w:rFonts w:ascii="Arial" w:hAnsi="Arial" w:cs="Arial"/>
          <w:sz w:val="20"/>
          <w:szCs w:val="20"/>
        </w:rPr>
      </w:pPr>
      <w:r w:rsidRPr="000A133F">
        <w:rPr>
          <w:rFonts w:ascii="Arial" w:hAnsi="Arial" w:cs="Arial"/>
          <w:sz w:val="20"/>
          <w:szCs w:val="20"/>
        </w:rPr>
        <w:tab/>
      </w:r>
      <w:r w:rsidRPr="000A133F">
        <w:rPr>
          <w:rFonts w:ascii="Arial" w:hAnsi="Arial" w:cs="Arial"/>
          <w:sz w:val="20"/>
          <w:szCs w:val="20"/>
        </w:rPr>
        <w:tab/>
      </w:r>
      <w:r w:rsidRPr="000A133F">
        <w:rPr>
          <w:rFonts w:ascii="Arial" w:hAnsi="Arial" w:cs="Arial"/>
          <w:sz w:val="20"/>
          <w:szCs w:val="20"/>
        </w:rPr>
        <w:tab/>
        <w:t>15/08/30 01:39:53 INFO mapreduce.Job:  map 100% reduce 100%</w:t>
      </w:r>
    </w:p>
    <w:p w14:paraId="62727AB1" w14:textId="77777777" w:rsidR="000A133F" w:rsidRPr="000A133F" w:rsidRDefault="000A133F" w:rsidP="000A133F">
      <w:pPr>
        <w:rPr>
          <w:rFonts w:ascii="Arial" w:hAnsi="Arial" w:cs="Arial"/>
          <w:sz w:val="20"/>
          <w:szCs w:val="20"/>
        </w:rPr>
      </w:pPr>
    </w:p>
    <w:p w14:paraId="5CD9C432" w14:textId="77777777" w:rsidR="000A133F" w:rsidRPr="000A133F" w:rsidRDefault="000A133F" w:rsidP="000A133F">
      <w:pPr>
        <w:rPr>
          <w:rFonts w:ascii="Arial" w:hAnsi="Arial" w:cs="Arial"/>
          <w:sz w:val="20"/>
          <w:szCs w:val="20"/>
        </w:rPr>
      </w:pPr>
    </w:p>
    <w:p w14:paraId="6090D52C" w14:textId="77777777" w:rsidR="000A133F" w:rsidRDefault="000A133F" w:rsidP="00914ECE">
      <w:pPr>
        <w:rPr>
          <w:rFonts w:ascii="Arial" w:hAnsi="Arial" w:cs="Arial"/>
          <w:sz w:val="20"/>
          <w:szCs w:val="20"/>
        </w:rPr>
      </w:pPr>
    </w:p>
    <w:p w14:paraId="5E289B34" w14:textId="676DAA6D" w:rsidR="00914ECE" w:rsidRPr="007F313A" w:rsidRDefault="00423CAD" w:rsidP="00914ECE">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Section B3</w:t>
      </w:r>
      <w:r w:rsidR="00914ECE" w:rsidRPr="007F313A">
        <w:rPr>
          <w:rFonts w:ascii="Arial" w:hAnsi="Arial" w:cs="Arial"/>
          <w:b/>
          <w:sz w:val="20"/>
          <w:szCs w:val="20"/>
        </w:rPr>
        <w:t xml:space="preserve">: </w:t>
      </w:r>
      <w:r>
        <w:rPr>
          <w:rFonts w:ascii="Arial" w:hAnsi="Arial" w:cs="Arial"/>
          <w:b/>
          <w:sz w:val="20"/>
          <w:szCs w:val="20"/>
        </w:rPr>
        <w:t>Package output / results from MR2</w:t>
      </w:r>
    </w:p>
    <w:p w14:paraId="5F785AE2" w14:textId="4E6952B5" w:rsidR="000A133F" w:rsidRPr="00FA1D25" w:rsidRDefault="00FA1D25" w:rsidP="00FA1D25">
      <w:pPr>
        <w:ind w:left="720"/>
        <w:rPr>
          <w:rFonts w:ascii="Arial" w:hAnsi="Arial" w:cs="Arial"/>
          <w:b/>
          <w:sz w:val="20"/>
          <w:szCs w:val="20"/>
        </w:rPr>
      </w:pPr>
      <w:r w:rsidRPr="00FA1D25">
        <w:rPr>
          <w:rFonts w:ascii="Arial" w:hAnsi="Arial" w:cs="Arial"/>
          <w:b/>
          <w:sz w:val="20"/>
          <w:szCs w:val="20"/>
        </w:rPr>
        <w:t xml:space="preserve">GETMERGE STEP: </w:t>
      </w:r>
      <w:r w:rsidR="000A133F" w:rsidRPr="00FA1D25">
        <w:rPr>
          <w:rFonts w:ascii="Arial" w:hAnsi="Arial" w:cs="Arial"/>
          <w:b/>
          <w:sz w:val="20"/>
          <w:szCs w:val="20"/>
        </w:rPr>
        <w:t xml:space="preserve">Put the Reduced PARTS back together retrieve them </w:t>
      </w:r>
    </w:p>
    <w:p w14:paraId="34BB8E81" w14:textId="569A0B8A" w:rsidR="000A133F" w:rsidRPr="00FA1D25" w:rsidRDefault="000A133F" w:rsidP="00FA1D25">
      <w:pPr>
        <w:ind w:left="720"/>
        <w:rPr>
          <w:rFonts w:ascii="Arial" w:hAnsi="Arial" w:cs="Arial"/>
          <w:sz w:val="20"/>
          <w:szCs w:val="20"/>
        </w:rPr>
      </w:pPr>
      <w:r w:rsidRPr="00FA1D25">
        <w:rPr>
          <w:rFonts w:ascii="Arial" w:hAnsi="Arial" w:cs="Arial"/>
          <w:sz w:val="20"/>
          <w:szCs w:val="20"/>
        </w:rPr>
        <w:t>This should create the merged summary file on the root directory of the head node.</w:t>
      </w:r>
      <w:r w:rsidR="00FA1D25" w:rsidRPr="00FA1D25">
        <w:rPr>
          <w:rFonts w:ascii="Arial" w:hAnsi="Arial" w:cs="Arial"/>
          <w:sz w:val="20"/>
          <w:szCs w:val="20"/>
        </w:rPr>
        <w:t xml:space="preserve"> </w:t>
      </w:r>
      <w:r w:rsidRPr="00FA1D25">
        <w:rPr>
          <w:rFonts w:ascii="Arial" w:hAnsi="Arial" w:cs="Arial"/>
          <w:sz w:val="20"/>
          <w:szCs w:val="20"/>
        </w:rPr>
        <w:t>Note that this should be done from the small "transfer" c</w:t>
      </w:r>
      <w:r w:rsidR="00FA1D25" w:rsidRPr="00FA1D25">
        <w:rPr>
          <w:rFonts w:ascii="Arial" w:hAnsi="Arial" w:cs="Arial"/>
          <w:sz w:val="20"/>
          <w:szCs w:val="20"/>
        </w:rPr>
        <w:t xml:space="preserve">luster, not the large "compute" </w:t>
      </w:r>
      <w:r w:rsidRPr="00FA1D25">
        <w:rPr>
          <w:rFonts w:ascii="Arial" w:hAnsi="Arial" w:cs="Arial"/>
          <w:sz w:val="20"/>
          <w:szCs w:val="20"/>
        </w:rPr>
        <w:t xml:space="preserve">cluster. </w:t>
      </w:r>
    </w:p>
    <w:p w14:paraId="061CE928" w14:textId="77777777" w:rsidR="00FA1D25" w:rsidRDefault="000A133F" w:rsidP="00FA1D25">
      <w:pPr>
        <w:ind w:left="1440"/>
        <w:rPr>
          <w:rFonts w:ascii="Courier" w:hAnsi="Courier" w:cs="Arial"/>
          <w:sz w:val="20"/>
          <w:szCs w:val="20"/>
        </w:rPr>
      </w:pPr>
      <w:r w:rsidRPr="000A133F">
        <w:rPr>
          <w:rFonts w:ascii="Courier" w:hAnsi="Courier" w:cs="Arial"/>
          <w:sz w:val="20"/>
          <w:szCs w:val="20"/>
        </w:rPr>
        <w:t xml:space="preserve">ssh hdiuser@small-cluster-ssh.azurehdinsight.net   </w:t>
      </w:r>
    </w:p>
    <w:p w14:paraId="46BA71BC" w14:textId="77777777" w:rsidR="00FA1D25" w:rsidRDefault="000A133F" w:rsidP="00FA1D25">
      <w:pPr>
        <w:ind w:left="1440"/>
        <w:rPr>
          <w:rFonts w:ascii="Courier" w:hAnsi="Courier" w:cs="Arial"/>
          <w:sz w:val="20"/>
          <w:szCs w:val="20"/>
        </w:rPr>
      </w:pPr>
      <w:r w:rsidRPr="000A133F">
        <w:rPr>
          <w:rFonts w:ascii="Courier" w:hAnsi="Courier" w:cs="Arial"/>
          <w:sz w:val="20"/>
          <w:szCs w:val="20"/>
        </w:rPr>
        <w:t xml:space="preserve"># From the head node:  </w:t>
      </w:r>
    </w:p>
    <w:p w14:paraId="4BA1E6EF" w14:textId="77777777" w:rsidR="00FA1D25" w:rsidRDefault="000A133F" w:rsidP="00FA1D25">
      <w:pPr>
        <w:ind w:left="1440"/>
        <w:rPr>
          <w:rFonts w:ascii="Courier" w:hAnsi="Courier" w:cs="Arial"/>
          <w:sz w:val="20"/>
          <w:szCs w:val="20"/>
        </w:rPr>
      </w:pPr>
      <w:r w:rsidRPr="000A133F">
        <w:rPr>
          <w:rFonts w:ascii="Courier" w:hAnsi="Courier" w:cs="Arial"/>
          <w:sz w:val="20"/>
          <w:szCs w:val="20"/>
        </w:rPr>
        <w:t>hadoop dfs -getmerge wasb:///Willet_nth.amer/ensemble_summaries_200_fold_2k_m_2kr ensemble_merged_summaries_200_fold_2k_m_2kr.txt</w:t>
      </w:r>
    </w:p>
    <w:p w14:paraId="49E8AD62" w14:textId="1D253585" w:rsidR="000A133F" w:rsidRPr="000A133F" w:rsidRDefault="000A133F" w:rsidP="00FA1D25">
      <w:pPr>
        <w:ind w:left="1440"/>
        <w:rPr>
          <w:rFonts w:ascii="Courier" w:hAnsi="Courier" w:cs="Arial"/>
          <w:sz w:val="20"/>
          <w:szCs w:val="20"/>
        </w:rPr>
      </w:pPr>
      <w:r w:rsidRPr="000A133F">
        <w:rPr>
          <w:rFonts w:ascii="Courier" w:hAnsi="Courier" w:cs="Arial"/>
          <w:sz w:val="20"/>
          <w:szCs w:val="20"/>
        </w:rPr>
        <w:t xml:space="preserve"># Then scp it back home. E.g. From local machine: </w:t>
      </w:r>
    </w:p>
    <w:p w14:paraId="7E5060DD" w14:textId="3782E8DD" w:rsidR="000A133F" w:rsidRPr="000A133F" w:rsidRDefault="000A133F" w:rsidP="00FA1D25">
      <w:pPr>
        <w:ind w:left="1440"/>
        <w:rPr>
          <w:rFonts w:ascii="Courier" w:hAnsi="Courier" w:cs="Arial"/>
          <w:sz w:val="20"/>
          <w:szCs w:val="20"/>
        </w:rPr>
      </w:pPr>
      <w:r w:rsidRPr="000A133F">
        <w:rPr>
          <w:rFonts w:ascii="Courier" w:hAnsi="Courier" w:cs="Arial"/>
          <w:sz w:val="20"/>
          <w:szCs w:val="20"/>
        </w:rPr>
        <w:t xml:space="preserve">scp hdiuser@small-cluster-ssh.azurehdinsight.net:~/ensemble_merged_summaries_200_fold_2k_m_2kr.txt . </w:t>
      </w:r>
    </w:p>
    <w:p w14:paraId="08796FF3" w14:textId="77777777" w:rsidR="003F6154" w:rsidRDefault="003F6154" w:rsidP="00FA1D25">
      <w:pPr>
        <w:rPr>
          <w:rFonts w:ascii="Courier" w:hAnsi="Courier" w:cs="Arial"/>
          <w:sz w:val="20"/>
          <w:szCs w:val="20"/>
        </w:rPr>
      </w:pPr>
    </w:p>
    <w:p w14:paraId="76C7089C" w14:textId="59A93A5D" w:rsidR="000A133F" w:rsidRPr="00FA1D25" w:rsidRDefault="000A133F" w:rsidP="00FA1D25">
      <w:pPr>
        <w:ind w:left="720"/>
        <w:rPr>
          <w:rFonts w:ascii="Arial" w:hAnsi="Arial" w:cs="Arial"/>
          <w:b/>
          <w:sz w:val="20"/>
          <w:szCs w:val="20"/>
        </w:rPr>
      </w:pPr>
      <w:r w:rsidRPr="00FA1D25">
        <w:rPr>
          <w:rFonts w:ascii="Arial" w:hAnsi="Arial" w:cs="Arial"/>
          <w:b/>
          <w:sz w:val="20"/>
          <w:szCs w:val="20"/>
        </w:rPr>
        <w:t>"Unpeeling" the Results on Atlas</w:t>
      </w:r>
    </w:p>
    <w:p w14:paraId="36782FCF" w14:textId="77777777" w:rsidR="003F6154" w:rsidRDefault="003F6154" w:rsidP="00FA1D25">
      <w:pPr>
        <w:ind w:left="720"/>
        <w:rPr>
          <w:rFonts w:ascii="Arial" w:hAnsi="Arial" w:cs="Arial"/>
          <w:sz w:val="20"/>
          <w:szCs w:val="20"/>
        </w:rPr>
      </w:pPr>
      <w:r>
        <w:rPr>
          <w:rFonts w:ascii="Arial" w:hAnsi="Arial" w:cs="Arial"/>
          <w:sz w:val="20"/>
          <w:szCs w:val="20"/>
        </w:rPr>
        <w:t>Hadoop dumps all predictions into one file. At our production scale (North America, 52 weeks), this text file come out to ~30 GB. This of course is too cumbersome to really use, so we want to carve up the predictions into usable pieces.  We do this with an awk script, that “unpeals” the prediction dump into 55 files—52 weeks of predictions on SRD data, test data, training in bag, and training out of bag.</w:t>
      </w:r>
    </w:p>
    <w:p w14:paraId="50BFEB07" w14:textId="77777777" w:rsidR="003F6154" w:rsidRDefault="003F6154" w:rsidP="00FA1D25">
      <w:pPr>
        <w:ind w:left="720"/>
        <w:rPr>
          <w:rFonts w:ascii="Arial" w:hAnsi="Arial" w:cs="Arial"/>
          <w:sz w:val="20"/>
          <w:szCs w:val="20"/>
        </w:rPr>
      </w:pPr>
    </w:p>
    <w:p w14:paraId="6DA85CAF" w14:textId="77777777" w:rsidR="003F6154" w:rsidRDefault="003F6154" w:rsidP="00FA1D25">
      <w:pPr>
        <w:ind w:left="720"/>
        <w:rPr>
          <w:rFonts w:ascii="Arial" w:hAnsi="Arial" w:cs="Arial"/>
          <w:sz w:val="20"/>
          <w:szCs w:val="20"/>
        </w:rPr>
      </w:pPr>
      <w:r>
        <w:rPr>
          <w:rFonts w:ascii="Arial" w:hAnsi="Arial" w:cs="Arial"/>
          <w:sz w:val="20"/>
          <w:szCs w:val="20"/>
        </w:rPr>
        <w:t>How big do these tend to be at our production scale?</w:t>
      </w:r>
    </w:p>
    <w:p w14:paraId="6EF88A0D" w14:textId="77777777" w:rsidR="003F6154" w:rsidRDefault="003F6154" w:rsidP="00FA1D25">
      <w:pPr>
        <w:ind w:left="720"/>
        <w:rPr>
          <w:rFonts w:ascii="Arial" w:hAnsi="Arial" w:cs="Arial"/>
          <w:sz w:val="20"/>
          <w:szCs w:val="20"/>
        </w:rPr>
      </w:pPr>
      <w:r>
        <w:rPr>
          <w:rFonts w:ascii="Arial" w:hAnsi="Arial" w:cs="Arial"/>
          <w:sz w:val="20"/>
          <w:szCs w:val="20"/>
        </w:rPr>
        <w:t>An srd week: 450 MB</w:t>
      </w:r>
    </w:p>
    <w:p w14:paraId="4FD504E4" w14:textId="77777777" w:rsidR="003F6154" w:rsidRDefault="003F6154" w:rsidP="00FA1D25">
      <w:pPr>
        <w:ind w:left="720"/>
        <w:rPr>
          <w:rFonts w:ascii="Arial" w:hAnsi="Arial" w:cs="Arial"/>
          <w:sz w:val="20"/>
          <w:szCs w:val="20"/>
        </w:rPr>
      </w:pPr>
      <w:r>
        <w:rPr>
          <w:rFonts w:ascii="Arial" w:hAnsi="Arial" w:cs="Arial"/>
          <w:sz w:val="20"/>
          <w:szCs w:val="20"/>
        </w:rPr>
        <w:t>Test: 80MB</w:t>
      </w:r>
    </w:p>
    <w:p w14:paraId="3A297585" w14:textId="77777777" w:rsidR="003F6154" w:rsidRDefault="003F6154" w:rsidP="00FA1D25">
      <w:pPr>
        <w:ind w:left="720"/>
        <w:rPr>
          <w:rFonts w:ascii="Arial" w:hAnsi="Arial" w:cs="Arial"/>
          <w:sz w:val="20"/>
          <w:szCs w:val="20"/>
        </w:rPr>
      </w:pPr>
      <w:r>
        <w:rPr>
          <w:rFonts w:ascii="Arial" w:hAnsi="Arial" w:cs="Arial"/>
          <w:sz w:val="20"/>
          <w:szCs w:val="20"/>
        </w:rPr>
        <w:t>Train: 800 MB</w:t>
      </w:r>
    </w:p>
    <w:p w14:paraId="638E4F39" w14:textId="77777777" w:rsidR="003F6154" w:rsidRDefault="003F6154" w:rsidP="00FA1D25">
      <w:pPr>
        <w:ind w:left="720"/>
        <w:rPr>
          <w:rFonts w:ascii="Arial" w:hAnsi="Arial" w:cs="Arial"/>
          <w:sz w:val="20"/>
          <w:szCs w:val="20"/>
        </w:rPr>
      </w:pPr>
    </w:p>
    <w:p w14:paraId="65822ABA" w14:textId="77777777" w:rsidR="003F6154" w:rsidRDefault="003F6154" w:rsidP="00FA1D25">
      <w:pPr>
        <w:ind w:left="720"/>
        <w:rPr>
          <w:rFonts w:ascii="Arial" w:hAnsi="Arial" w:cs="Arial"/>
          <w:sz w:val="20"/>
          <w:szCs w:val="20"/>
        </w:rPr>
      </w:pPr>
      <w:r>
        <w:rPr>
          <w:rFonts w:ascii="Arial" w:hAnsi="Arial" w:cs="Arial"/>
          <w:sz w:val="20"/>
          <w:szCs w:val="20"/>
        </w:rPr>
        <w:t>(notice how big the training data predictions are! That's why we use our involved prepping scripts in preparing the ingredients for MR 3.)</w:t>
      </w:r>
    </w:p>
    <w:p w14:paraId="07C1B69B" w14:textId="77777777" w:rsidR="003F6154" w:rsidRPr="000A133F" w:rsidRDefault="003F6154" w:rsidP="003F6154">
      <w:pPr>
        <w:rPr>
          <w:rFonts w:ascii="Courier" w:hAnsi="Courier" w:cs="Arial"/>
          <w:sz w:val="20"/>
          <w:szCs w:val="20"/>
        </w:rPr>
      </w:pPr>
    </w:p>
    <w:p w14:paraId="07F25537"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Get on ATLAS</w:t>
      </w:r>
    </w:p>
    <w:p w14:paraId="76BBC125"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qsub -I -q inter -l nodes=1:ppn=12</w:t>
      </w:r>
    </w:p>
    <w:p w14:paraId="1BEDA20D"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now cd to where ensmeble summary file lives</w:t>
      </w:r>
    </w:p>
    <w:p w14:paraId="066E9F13"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cd ~/stem_hwf/runs/Willet/results/hadoop_results/</w:t>
      </w:r>
    </w:p>
    <w:p w14:paraId="5CD940EA"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--put the awk script there</w:t>
      </w:r>
    </w:p>
    <w:p w14:paraId="159C46DF"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(important!) mkdir unpealed_srd_200.fold</w:t>
      </w:r>
    </w:p>
    <w:p w14:paraId="2757A823" w14:textId="77777777" w:rsidR="000A133F" w:rsidRPr="000A133F" w:rsidRDefault="000A133F" w:rsidP="000A133F">
      <w:pPr>
        <w:ind w:left="720"/>
        <w:rPr>
          <w:rFonts w:ascii="Courier" w:hAnsi="Courier" w:cs="Arial"/>
          <w:sz w:val="20"/>
          <w:szCs w:val="20"/>
        </w:rPr>
      </w:pPr>
    </w:p>
    <w:p w14:paraId="68DA195C" w14:textId="29AF3E16"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awk -f srdSlicing.txt ensemble_merged_summaries_200_fold_2k_m_2kr.txt</w:t>
      </w:r>
    </w:p>
    <w:p w14:paraId="0CCC14F1" w14:textId="77777777" w:rsidR="00914ECE" w:rsidRPr="000A133F" w:rsidRDefault="00914ECE" w:rsidP="000A133F">
      <w:pPr>
        <w:ind w:left="720"/>
        <w:rPr>
          <w:rFonts w:ascii="Courier" w:hAnsi="Courier" w:cs="Arial"/>
          <w:sz w:val="20"/>
          <w:szCs w:val="20"/>
        </w:rPr>
      </w:pPr>
    </w:p>
    <w:p w14:paraId="61DAD28F"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Here is the AWK script: </w:t>
      </w:r>
    </w:p>
    <w:p w14:paraId="22CC9EC1"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w:t>
      </w:r>
    </w:p>
    <w:p w14:paraId="1EF30DAF"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BEGIN{             #Prior to starting work</w:t>
      </w:r>
    </w:p>
    <w:p w14:paraId="6D60B58F"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FS = ","        # set the input field separator as a comma</w:t>
      </w:r>
    </w:p>
    <w:p w14:paraId="322217A0" w14:textId="77777777" w:rsidR="000A133F" w:rsidRPr="000A133F" w:rsidRDefault="000A133F" w:rsidP="000A133F">
      <w:pPr>
        <w:ind w:left="720"/>
        <w:rPr>
          <w:rFonts w:ascii="Courier" w:hAnsi="Courier" w:cs="Arial"/>
          <w:sz w:val="20"/>
          <w:szCs w:val="20"/>
        </w:rPr>
      </w:pPr>
    </w:p>
    <w:p w14:paraId="60F12585"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OFS = ","       # and the same for the output separator.</w:t>
      </w:r>
    </w:p>
    <w:p w14:paraId="1E395BB3"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w:t>
      </w:r>
    </w:p>
    <w:p w14:paraId="197FA996"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w:t>
      </w:r>
    </w:p>
    <w:p w14:paraId="5199A4E0"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#column 5, date fraction</w:t>
      </w:r>
    </w:p>
    <w:p w14:paraId="0E5706DC"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if ($1 == "srd")</w:t>
      </w:r>
    </w:p>
    <w:p w14:paraId="3BAEE576"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outname="unpealed_srd_200.fold/unpealed_200.fold_srd.time_"$5".txt"</w:t>
      </w:r>
    </w:p>
    <w:p w14:paraId="3FA5BAE8"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print $0 &gt; outname         </w:t>
      </w:r>
    </w:p>
    <w:p w14:paraId="5400245B"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if ($1 == "train.in.bag")</w:t>
      </w:r>
    </w:p>
    <w:p w14:paraId="247F9B3D"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print $0 &gt; "unpealed_srd_200.fold/train.in.bag.pred.ave.txt"</w:t>
      </w:r>
    </w:p>
    <w:p w14:paraId="4E734761"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if ($1 == "train.out.bag")</w:t>
      </w:r>
    </w:p>
    <w:p w14:paraId="3786345F"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print $0 &gt; "unpealed_srd_200.fold/train.out.bag.pred.ave.txt" </w:t>
      </w:r>
    </w:p>
    <w:p w14:paraId="3293FC13"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if ($1 == "test")</w:t>
      </w:r>
    </w:p>
    <w:p w14:paraId="723A3D64"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print $0 &gt; "unpealed_srd_200.fold/test.pred.ave.txt" </w:t>
      </w:r>
    </w:p>
    <w:p w14:paraId="3F521306" w14:textId="77777777" w:rsidR="000A133F" w:rsidRPr="000A133F" w:rsidRDefault="000A133F" w:rsidP="000A133F">
      <w:pPr>
        <w:ind w:left="720"/>
        <w:rPr>
          <w:rFonts w:ascii="Courier" w:hAnsi="Courier" w:cs="Arial"/>
          <w:sz w:val="20"/>
          <w:szCs w:val="20"/>
        </w:rPr>
      </w:pPr>
      <w:r w:rsidRPr="000A133F">
        <w:rPr>
          <w:rFonts w:ascii="Courier" w:hAnsi="Courier" w:cs="Arial"/>
          <w:sz w:val="20"/>
          <w:szCs w:val="20"/>
        </w:rPr>
        <w:t xml:space="preserve">   # }</w:t>
      </w:r>
    </w:p>
    <w:p w14:paraId="4AB0A405" w14:textId="77777777" w:rsidR="000A133F" w:rsidRPr="000A133F" w:rsidRDefault="000A133F" w:rsidP="000A133F">
      <w:pPr>
        <w:ind w:left="720"/>
        <w:rPr>
          <w:rFonts w:ascii="Courier" w:hAnsi="Courier" w:cs="Arial"/>
          <w:sz w:val="20"/>
          <w:szCs w:val="20"/>
        </w:rPr>
      </w:pPr>
    </w:p>
    <w:p w14:paraId="120BC5AD" w14:textId="77777777" w:rsidR="000A133F" w:rsidRPr="000A133F" w:rsidRDefault="000A133F" w:rsidP="000A133F">
      <w:pPr>
        <w:ind w:left="720"/>
        <w:rPr>
          <w:rFonts w:ascii="Courier" w:hAnsi="Courier" w:cs="Arial"/>
          <w:sz w:val="20"/>
          <w:szCs w:val="20"/>
        </w:rPr>
      </w:pPr>
    </w:p>
    <w:p w14:paraId="7CA866B2" w14:textId="77777777" w:rsidR="00914ECE" w:rsidRDefault="00914ECE" w:rsidP="00914ECE">
      <w:pPr>
        <w:rPr>
          <w:rFonts w:ascii="Arial" w:hAnsi="Arial" w:cs="Arial"/>
          <w:sz w:val="20"/>
          <w:szCs w:val="20"/>
        </w:rPr>
      </w:pPr>
    </w:p>
    <w:p w14:paraId="6378C6DA" w14:textId="200D9500" w:rsidR="00914ECE" w:rsidRPr="003F6154" w:rsidRDefault="00423CAD" w:rsidP="00914ECE">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3F6154">
        <w:rPr>
          <w:rFonts w:ascii="Arial" w:hAnsi="Arial" w:cs="Arial"/>
          <w:b/>
          <w:sz w:val="20"/>
          <w:szCs w:val="20"/>
        </w:rPr>
        <w:t>Section B4</w:t>
      </w:r>
      <w:r w:rsidR="00914ECE" w:rsidRPr="003F6154">
        <w:rPr>
          <w:rFonts w:ascii="Arial" w:hAnsi="Arial" w:cs="Arial"/>
          <w:b/>
          <w:sz w:val="20"/>
          <w:szCs w:val="20"/>
        </w:rPr>
        <w:t>: Data Prep For MR3</w:t>
      </w:r>
    </w:p>
    <w:p w14:paraId="0478DC46" w14:textId="149430E6" w:rsidR="00914ECE" w:rsidRPr="003F6154" w:rsidRDefault="003F6154" w:rsidP="00897D8E">
      <w:pPr>
        <w:rPr>
          <w:rFonts w:ascii="Arial" w:hAnsi="Arial" w:cs="Arial"/>
          <w:sz w:val="20"/>
          <w:szCs w:val="20"/>
        </w:rPr>
      </w:pPr>
      <w:r w:rsidRPr="003F6154">
        <w:rPr>
          <w:rFonts w:ascii="Arial" w:hAnsi="Arial" w:cs="Arial"/>
          <w:sz w:val="20"/>
          <w:szCs w:val="20"/>
        </w:rPr>
        <w:t xml:space="preserve">Use </w:t>
      </w:r>
      <w:r w:rsidR="008E2E83" w:rsidRPr="003F6154">
        <w:rPr>
          <w:rFonts w:ascii="Arial" w:hAnsi="Arial" w:cs="Arial"/>
          <w:sz w:val="20"/>
          <w:szCs w:val="20"/>
        </w:rPr>
        <w:t xml:space="preserve">AWK script to break training out-of-bag data into 52 month-wide data pieces. </w:t>
      </w:r>
    </w:p>
    <w:p w14:paraId="42FF7B50" w14:textId="2809A1E2" w:rsidR="00B91833" w:rsidRDefault="00F81D7F" w:rsidP="00897D8E">
      <w:pPr>
        <w:rPr>
          <w:rFonts w:ascii="Arial" w:hAnsi="Arial" w:cs="Arial"/>
          <w:sz w:val="20"/>
          <w:szCs w:val="20"/>
        </w:rPr>
      </w:pPr>
      <w:r>
        <w:rPr>
          <w:rFonts w:ascii="Arial" w:hAnsi="Arial" w:cs="Arial"/>
          <w:sz w:val="20"/>
          <w:szCs w:val="20"/>
        </w:rPr>
        <w:t xml:space="preserve">Here, a set </w:t>
      </w:r>
      <w:r w:rsidR="003F6154">
        <w:rPr>
          <w:rFonts w:ascii="Arial" w:hAnsi="Arial" w:cs="Arial"/>
          <w:sz w:val="20"/>
          <w:szCs w:val="20"/>
        </w:rPr>
        <w:t xml:space="preserve">of </w:t>
      </w:r>
      <w:r>
        <w:rPr>
          <w:rFonts w:ascii="Arial" w:hAnsi="Arial" w:cs="Arial"/>
          <w:sz w:val="20"/>
          <w:szCs w:val="20"/>
        </w:rPr>
        <w:t xml:space="preserve">awk and R scripts extract a subset of predictions to use in our occurrence predictive performance assessment. </w:t>
      </w:r>
    </w:p>
    <w:p w14:paraId="5FB69056" w14:textId="5B2FAC12" w:rsidR="00F81D7F" w:rsidRDefault="00F81D7F" w:rsidP="00897D8E">
      <w:pPr>
        <w:rPr>
          <w:rFonts w:ascii="Arial" w:hAnsi="Arial" w:cs="Arial"/>
          <w:sz w:val="20"/>
          <w:szCs w:val="20"/>
        </w:rPr>
      </w:pPr>
      <w:r>
        <w:rPr>
          <w:rFonts w:ascii="Arial" w:hAnsi="Arial" w:cs="Arial"/>
          <w:sz w:val="20"/>
          <w:szCs w:val="20"/>
        </w:rPr>
        <w:t xml:space="preserve">To run, first make a directory with the species name, and move the </w:t>
      </w:r>
      <w:r w:rsidR="003F6154">
        <w:rPr>
          <w:rFonts w:ascii="Arial" w:hAnsi="Arial" w:cs="Arial"/>
          <w:sz w:val="20"/>
          <w:szCs w:val="20"/>
        </w:rPr>
        <w:t xml:space="preserve">merged ensemble level summaries (from B3) </w:t>
      </w:r>
      <w:r>
        <w:rPr>
          <w:rFonts w:ascii="Arial" w:hAnsi="Arial" w:cs="Arial"/>
          <w:sz w:val="20"/>
          <w:szCs w:val="20"/>
        </w:rPr>
        <w:t>inside here.</w:t>
      </w:r>
    </w:p>
    <w:p w14:paraId="3C86416F" w14:textId="77777777" w:rsidR="00F81D7F" w:rsidRDefault="00F81D7F" w:rsidP="00897D8E">
      <w:pPr>
        <w:rPr>
          <w:rFonts w:ascii="Arial" w:hAnsi="Arial" w:cs="Arial"/>
          <w:sz w:val="20"/>
          <w:szCs w:val="20"/>
        </w:rPr>
      </w:pPr>
    </w:p>
    <w:p w14:paraId="1776064A" w14:textId="77777777" w:rsidR="00F81D7F" w:rsidRDefault="00F81D7F" w:rsidP="00897D8E">
      <w:pPr>
        <w:rPr>
          <w:rFonts w:ascii="Arial" w:hAnsi="Arial" w:cs="Arial"/>
          <w:sz w:val="20"/>
          <w:szCs w:val="20"/>
        </w:rPr>
      </w:pPr>
      <w:r>
        <w:rPr>
          <w:rFonts w:ascii="Arial" w:hAnsi="Arial" w:cs="Arial"/>
          <w:sz w:val="20"/>
          <w:szCs w:val="20"/>
        </w:rPr>
        <w:t xml:space="preserve">Then, run the outer script, which will call the 4 inner scripts: </w:t>
      </w:r>
    </w:p>
    <w:p w14:paraId="792F5F90" w14:textId="4D319815" w:rsidR="00F81D7F" w:rsidRDefault="00F81D7F" w:rsidP="00F81D7F">
      <w:pPr>
        <w:ind w:left="720"/>
        <w:rPr>
          <w:rFonts w:ascii="Arial" w:hAnsi="Arial" w:cs="Arial"/>
          <w:sz w:val="20"/>
          <w:szCs w:val="20"/>
        </w:rPr>
      </w:pPr>
      <w:r>
        <w:rPr>
          <w:rFonts w:ascii="Arial" w:hAnsi="Arial" w:cs="Arial"/>
          <w:sz w:val="20"/>
          <w:szCs w:val="20"/>
        </w:rPr>
        <w:t>$ ./</w:t>
      </w:r>
      <w:r w:rsidRPr="00F81D7F">
        <w:rPr>
          <w:rFonts w:ascii="Arial" w:hAnsi="Arial" w:cs="Arial"/>
          <w:sz w:val="20"/>
          <w:szCs w:val="20"/>
        </w:rPr>
        <w:t>awkslice_train.weeks_outer.sh</w:t>
      </w:r>
      <w:r>
        <w:rPr>
          <w:rFonts w:ascii="Arial" w:hAnsi="Arial" w:cs="Arial"/>
          <w:sz w:val="20"/>
          <w:szCs w:val="20"/>
        </w:rPr>
        <w:t xml:space="preserve"> &lt;species_name&gt;</w:t>
      </w:r>
    </w:p>
    <w:p w14:paraId="525976DB" w14:textId="77777777" w:rsidR="00F81D7F" w:rsidRDefault="00F81D7F" w:rsidP="00F81D7F">
      <w:pPr>
        <w:ind w:left="720"/>
        <w:rPr>
          <w:rFonts w:ascii="Arial" w:hAnsi="Arial" w:cs="Arial"/>
          <w:sz w:val="20"/>
          <w:szCs w:val="20"/>
        </w:rPr>
      </w:pPr>
    </w:p>
    <w:p w14:paraId="02A44662" w14:textId="7E7E5A3D" w:rsidR="00F81D7F" w:rsidRDefault="00F81D7F" w:rsidP="00F81D7F">
      <w:pPr>
        <w:rPr>
          <w:rFonts w:ascii="Arial" w:hAnsi="Arial" w:cs="Arial"/>
          <w:sz w:val="20"/>
          <w:szCs w:val="20"/>
        </w:rPr>
      </w:pPr>
      <w:r>
        <w:rPr>
          <w:rFonts w:ascii="Arial" w:hAnsi="Arial" w:cs="Arial"/>
          <w:sz w:val="20"/>
          <w:szCs w:val="20"/>
        </w:rPr>
        <w:t>This routine has 4 main steps</w:t>
      </w:r>
    </w:p>
    <w:p w14:paraId="584C071C" w14:textId="4573724D" w:rsidR="00F81D7F" w:rsidRDefault="00F81D7F" w:rsidP="00F81D7F">
      <w:pPr>
        <w:pStyle w:val="ListParagraph"/>
        <w:numPr>
          <w:ilvl w:val="0"/>
          <w:numId w:val="24"/>
        </w:numPr>
        <w:rPr>
          <w:rFonts w:ascii="Arial" w:hAnsi="Arial" w:cs="Arial"/>
          <w:sz w:val="20"/>
          <w:szCs w:val="20"/>
        </w:rPr>
      </w:pPr>
      <w:r>
        <w:rPr>
          <w:rFonts w:ascii="Arial" w:hAnsi="Arial" w:cs="Arial"/>
          <w:sz w:val="20"/>
          <w:szCs w:val="20"/>
        </w:rPr>
        <w:t>Extract the occurrence predictions for the training out-of-bag data.</w:t>
      </w:r>
    </w:p>
    <w:p w14:paraId="67747200" w14:textId="57C26A9A" w:rsidR="00F81D7F" w:rsidRDefault="00F81D7F" w:rsidP="00F81D7F">
      <w:pPr>
        <w:pStyle w:val="ListParagraph"/>
        <w:numPr>
          <w:ilvl w:val="0"/>
          <w:numId w:val="24"/>
        </w:numPr>
        <w:rPr>
          <w:rFonts w:ascii="Arial" w:hAnsi="Arial" w:cs="Arial"/>
          <w:sz w:val="20"/>
          <w:szCs w:val="20"/>
        </w:rPr>
      </w:pPr>
      <w:r>
        <w:rPr>
          <w:rFonts w:ascii="Arial" w:hAnsi="Arial" w:cs="Arial"/>
          <w:sz w:val="20"/>
          <w:szCs w:val="20"/>
        </w:rPr>
        <w:t>3 scripts</w:t>
      </w:r>
      <w:r w:rsidR="002C2F57">
        <w:rPr>
          <w:rFonts w:ascii="Arial" w:hAnsi="Arial" w:cs="Arial"/>
          <w:sz w:val="20"/>
          <w:szCs w:val="20"/>
        </w:rPr>
        <w:t xml:space="preserve"> (trainWeekSlicing_body/head/tail)</w:t>
      </w:r>
      <w:r>
        <w:rPr>
          <w:rFonts w:ascii="Arial" w:hAnsi="Arial" w:cs="Arial"/>
          <w:sz w:val="20"/>
          <w:szCs w:val="20"/>
        </w:rPr>
        <w:t xml:space="preserve"> carves out 52 pieces of this data set, each one containing a month of data surrounding a week</w:t>
      </w:r>
      <w:r w:rsidR="002C2F57">
        <w:rPr>
          <w:rFonts w:ascii="Arial" w:hAnsi="Arial" w:cs="Arial"/>
          <w:sz w:val="20"/>
          <w:szCs w:val="20"/>
        </w:rPr>
        <w:t>. Three scripts are needed to deal with wrapping time around the year end dates.</w:t>
      </w:r>
    </w:p>
    <w:p w14:paraId="582C1896" w14:textId="10BC7E0B" w:rsidR="00F81D7F" w:rsidRDefault="00F81D7F" w:rsidP="00F81D7F">
      <w:pPr>
        <w:pStyle w:val="ListParagraph"/>
        <w:numPr>
          <w:ilvl w:val="0"/>
          <w:numId w:val="24"/>
        </w:numPr>
        <w:rPr>
          <w:rFonts w:ascii="Arial" w:hAnsi="Arial" w:cs="Arial"/>
          <w:sz w:val="20"/>
          <w:szCs w:val="20"/>
        </w:rPr>
      </w:pPr>
      <w:r>
        <w:rPr>
          <w:rFonts w:ascii="Arial" w:hAnsi="Arial" w:cs="Arial"/>
          <w:sz w:val="20"/>
          <w:szCs w:val="20"/>
        </w:rPr>
        <w:t xml:space="preserve">An R script prepares a matrix of rows of parameters to test for evaluation in the third MR task. </w:t>
      </w:r>
      <w:r w:rsidR="002C2F57">
        <w:rPr>
          <w:rFonts w:ascii="Arial" w:hAnsi="Arial" w:cs="Arial"/>
          <w:sz w:val="20"/>
          <w:szCs w:val="20"/>
        </w:rPr>
        <w:t>Proposed thresholds for each week are the 100 quantiles of the predictions on positive conversations in that week-centered month chunk</w:t>
      </w:r>
    </w:p>
    <w:p w14:paraId="40589A86" w14:textId="35AAC4DB" w:rsidR="00F81D7F" w:rsidRDefault="002C2F57" w:rsidP="00F81D7F">
      <w:pPr>
        <w:pStyle w:val="ListParagraph"/>
        <w:numPr>
          <w:ilvl w:val="0"/>
          <w:numId w:val="24"/>
        </w:numPr>
        <w:rPr>
          <w:rFonts w:ascii="Arial" w:hAnsi="Arial" w:cs="Arial"/>
          <w:sz w:val="20"/>
          <w:szCs w:val="20"/>
        </w:rPr>
      </w:pPr>
      <w:r>
        <w:rPr>
          <w:rFonts w:ascii="Arial" w:hAnsi="Arial" w:cs="Arial"/>
          <w:sz w:val="20"/>
          <w:szCs w:val="20"/>
        </w:rPr>
        <w:t>Place both the prediction data and the parameter listings in your storage account.</w:t>
      </w:r>
    </w:p>
    <w:p w14:paraId="6573B2D3" w14:textId="77777777" w:rsidR="002C2F57" w:rsidRPr="00F81D7F" w:rsidRDefault="002C2F57" w:rsidP="002C2F57">
      <w:pPr>
        <w:pStyle w:val="ListParagraph"/>
        <w:rPr>
          <w:rFonts w:ascii="Arial" w:hAnsi="Arial" w:cs="Arial"/>
          <w:sz w:val="20"/>
          <w:szCs w:val="20"/>
        </w:rPr>
      </w:pPr>
    </w:p>
    <w:p w14:paraId="44CAA4ED" w14:textId="77777777" w:rsidR="00914ECE" w:rsidRPr="00544954" w:rsidRDefault="00914ECE" w:rsidP="00914ECE">
      <w:pPr>
        <w:rPr>
          <w:rFonts w:ascii="Arial" w:hAnsi="Arial" w:cs="Arial"/>
          <w:sz w:val="20"/>
          <w:szCs w:val="20"/>
          <w:highlight w:val="yellow"/>
        </w:rPr>
      </w:pPr>
    </w:p>
    <w:p w14:paraId="2D26038C" w14:textId="630FF382" w:rsidR="00914ECE" w:rsidRPr="003F6154" w:rsidRDefault="00423CAD" w:rsidP="00914ECE">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3F6154">
        <w:rPr>
          <w:rFonts w:ascii="Arial" w:hAnsi="Arial" w:cs="Arial"/>
          <w:b/>
          <w:sz w:val="20"/>
          <w:szCs w:val="20"/>
        </w:rPr>
        <w:t>Section B5</w:t>
      </w:r>
      <w:r w:rsidR="00914ECE" w:rsidRPr="003F6154">
        <w:rPr>
          <w:rFonts w:ascii="Arial" w:hAnsi="Arial" w:cs="Arial"/>
          <w:b/>
          <w:sz w:val="20"/>
          <w:szCs w:val="20"/>
        </w:rPr>
        <w:t>: MR3</w:t>
      </w:r>
      <w:r w:rsidRPr="003F6154">
        <w:rPr>
          <w:rFonts w:ascii="Arial" w:hAnsi="Arial" w:cs="Arial"/>
          <w:b/>
          <w:sz w:val="20"/>
          <w:szCs w:val="20"/>
        </w:rPr>
        <w:t xml:space="preserve"> Threshold selection and occurrence predictive performance assessment</w:t>
      </w:r>
    </w:p>
    <w:p w14:paraId="2BA71B2F" w14:textId="1CFBDB8E" w:rsidR="00914ECE" w:rsidRPr="003F6154" w:rsidRDefault="008E2E83" w:rsidP="00897D8E">
      <w:pPr>
        <w:rPr>
          <w:rFonts w:ascii="Arial" w:hAnsi="Arial" w:cs="Arial"/>
          <w:sz w:val="20"/>
          <w:szCs w:val="20"/>
        </w:rPr>
      </w:pPr>
      <w:r w:rsidRPr="003F6154">
        <w:rPr>
          <w:rFonts w:ascii="Arial" w:hAnsi="Arial" w:cs="Arial"/>
          <w:sz w:val="20"/>
          <w:szCs w:val="20"/>
        </w:rPr>
        <w:t>Map only step does parameters s</w:t>
      </w:r>
      <w:r w:rsidR="003F6154">
        <w:rPr>
          <w:rFonts w:ascii="Arial" w:hAnsi="Arial" w:cs="Arial"/>
          <w:sz w:val="20"/>
          <w:szCs w:val="20"/>
        </w:rPr>
        <w:t>weep to find optimal thresholds and quantify predictive performance.</w:t>
      </w:r>
    </w:p>
    <w:p w14:paraId="63FB27EB" w14:textId="77777777" w:rsidR="00CE6A2E" w:rsidRDefault="00CE6A2E" w:rsidP="00CE6A2E">
      <w:pPr>
        <w:rPr>
          <w:rFonts w:ascii="Arial" w:hAnsi="Arial" w:cs="Arial"/>
          <w:sz w:val="20"/>
          <w:szCs w:val="20"/>
        </w:rPr>
      </w:pPr>
    </w:p>
    <w:p w14:paraId="4438326B" w14:textId="48D6ABDF" w:rsidR="00CE6A2E" w:rsidRDefault="00CE6A2E" w:rsidP="00CE6A2E">
      <w:pPr>
        <w:rPr>
          <w:rFonts w:ascii="Arial" w:hAnsi="Arial" w:cs="Arial"/>
          <w:sz w:val="20"/>
          <w:szCs w:val="20"/>
        </w:rPr>
      </w:pPr>
      <w:r>
        <w:rPr>
          <w:rFonts w:ascii="Arial" w:hAnsi="Arial" w:cs="Arial"/>
          <w:sz w:val="20"/>
          <w:szCs w:val="20"/>
        </w:rPr>
        <w:t xml:space="preserve">In this step, we gather </w:t>
      </w:r>
      <w:r w:rsidR="002E1839">
        <w:rPr>
          <w:rFonts w:ascii="Arial" w:hAnsi="Arial" w:cs="Arial"/>
          <w:sz w:val="20"/>
          <w:szCs w:val="20"/>
        </w:rPr>
        <w:t>occurrence</w:t>
      </w:r>
      <w:r>
        <w:rPr>
          <w:rFonts w:ascii="Arial" w:hAnsi="Arial" w:cs="Arial"/>
          <w:sz w:val="20"/>
          <w:szCs w:val="20"/>
        </w:rPr>
        <w:t xml:space="preserve"> binary predictive performance metrics for each week over a range of proposed thresholds. We can then use these metrics to select good occurrence thresholds for each week. </w:t>
      </w:r>
      <w:r w:rsidR="003F6154">
        <w:rPr>
          <w:rFonts w:ascii="Arial" w:hAnsi="Arial" w:cs="Arial"/>
          <w:sz w:val="20"/>
          <w:szCs w:val="20"/>
        </w:rPr>
        <w:t xml:space="preserve">These metrics also provide numeric baselines for predictive performance. </w:t>
      </w:r>
    </w:p>
    <w:p w14:paraId="3132C0F8" w14:textId="77777777" w:rsidR="00CE6A2E" w:rsidRDefault="00CE6A2E" w:rsidP="00CE6A2E">
      <w:pPr>
        <w:rPr>
          <w:rFonts w:ascii="Arial" w:hAnsi="Arial" w:cs="Arial"/>
          <w:sz w:val="20"/>
          <w:szCs w:val="20"/>
        </w:rPr>
      </w:pPr>
    </w:p>
    <w:p w14:paraId="2E74BE0D" w14:textId="471AF767" w:rsidR="003921E6" w:rsidRDefault="00CE6A2E" w:rsidP="00CE6A2E">
      <w:pPr>
        <w:rPr>
          <w:rFonts w:ascii="Arial" w:hAnsi="Arial" w:cs="Arial"/>
          <w:sz w:val="20"/>
          <w:szCs w:val="20"/>
        </w:rPr>
      </w:pPr>
      <w:r>
        <w:rPr>
          <w:rFonts w:ascii="Arial" w:hAnsi="Arial" w:cs="Arial"/>
          <w:sz w:val="20"/>
          <w:szCs w:val="20"/>
        </w:rPr>
        <w:t>The Hadoop stream input here are lines of parameters</w:t>
      </w:r>
      <w:r w:rsidR="003921E6">
        <w:rPr>
          <w:rFonts w:ascii="Arial" w:hAnsi="Arial" w:cs="Arial"/>
          <w:sz w:val="20"/>
          <w:szCs w:val="20"/>
        </w:rPr>
        <w:t xml:space="preserve"> for one operation</w:t>
      </w:r>
      <w:r>
        <w:rPr>
          <w:rFonts w:ascii="Arial" w:hAnsi="Arial" w:cs="Arial"/>
          <w:sz w:val="20"/>
          <w:szCs w:val="20"/>
        </w:rPr>
        <w:t>, not the data that will processed like in ou</w:t>
      </w:r>
      <w:r w:rsidR="003921E6">
        <w:rPr>
          <w:rFonts w:ascii="Arial" w:hAnsi="Arial" w:cs="Arial"/>
          <w:sz w:val="20"/>
          <w:szCs w:val="20"/>
        </w:rPr>
        <w:t>r first two Map Reduce task—a week index and a threshold to evaluate. The data to be processed is separated into chunks by w</w:t>
      </w:r>
      <w:r>
        <w:rPr>
          <w:rFonts w:ascii="Arial" w:hAnsi="Arial" w:cs="Arial"/>
          <w:sz w:val="20"/>
          <w:szCs w:val="20"/>
        </w:rPr>
        <w:t xml:space="preserve">eek </w:t>
      </w:r>
      <w:r w:rsidR="003921E6">
        <w:rPr>
          <w:rFonts w:ascii="Arial" w:hAnsi="Arial" w:cs="Arial"/>
          <w:sz w:val="20"/>
          <w:szCs w:val="20"/>
        </w:rPr>
        <w:t xml:space="preserve">and placed into the DFS (azure storage in this case). The mapping task here will read in the chunk of data that corresponds to the week.id. </w:t>
      </w:r>
      <w:r w:rsidR="003F6154">
        <w:rPr>
          <w:rFonts w:ascii="Arial" w:hAnsi="Arial" w:cs="Arial"/>
          <w:sz w:val="20"/>
          <w:szCs w:val="20"/>
        </w:rPr>
        <w:t xml:space="preserve">(Note that simply passing all of the data overwhelms RAM resources on the nodes.) </w:t>
      </w:r>
      <w:r w:rsidR="003921E6">
        <w:rPr>
          <w:rFonts w:ascii="Arial" w:hAnsi="Arial" w:cs="Arial"/>
          <w:sz w:val="20"/>
          <w:szCs w:val="20"/>
        </w:rPr>
        <w:t xml:space="preserve">Then we perform a sampling routine on this chunk (centered around a week, but containing a month’s worth of data) </w:t>
      </w:r>
      <w:r w:rsidR="003F6154">
        <w:rPr>
          <w:rFonts w:ascii="Arial" w:hAnsi="Arial" w:cs="Arial"/>
          <w:sz w:val="20"/>
          <w:szCs w:val="20"/>
        </w:rPr>
        <w:t>to</w:t>
      </w:r>
      <w:r w:rsidR="003921E6">
        <w:rPr>
          <w:rFonts w:ascii="Arial" w:hAnsi="Arial" w:cs="Arial"/>
          <w:sz w:val="20"/>
          <w:szCs w:val="20"/>
        </w:rPr>
        <w:t xml:space="preserve"> </w:t>
      </w:r>
      <w:r w:rsidR="003F6154">
        <w:rPr>
          <w:rFonts w:ascii="Arial" w:hAnsi="Arial" w:cs="Arial"/>
          <w:sz w:val="20"/>
          <w:szCs w:val="20"/>
        </w:rPr>
        <w:t xml:space="preserve">produce test sets that are more uniformly distribution across space. </w:t>
      </w:r>
      <w:r w:rsidR="003921E6">
        <w:rPr>
          <w:rFonts w:ascii="Arial" w:hAnsi="Arial" w:cs="Arial"/>
          <w:sz w:val="20"/>
          <w:szCs w:val="20"/>
        </w:rPr>
        <w:t xml:space="preserve">Last, we take a number </w:t>
      </w:r>
      <w:r w:rsidR="003F6154">
        <w:rPr>
          <w:rFonts w:ascii="Arial" w:hAnsi="Arial" w:cs="Arial"/>
          <w:sz w:val="20"/>
          <w:szCs w:val="20"/>
        </w:rPr>
        <w:t xml:space="preserve">of measurements on the sampled test data. </w:t>
      </w:r>
    </w:p>
    <w:p w14:paraId="0B4A030E" w14:textId="77777777" w:rsidR="003921E6" w:rsidRDefault="003921E6" w:rsidP="00CE6A2E">
      <w:pPr>
        <w:rPr>
          <w:rFonts w:ascii="Arial" w:hAnsi="Arial" w:cs="Arial"/>
          <w:sz w:val="20"/>
          <w:szCs w:val="20"/>
        </w:rPr>
      </w:pPr>
    </w:p>
    <w:p w14:paraId="16D44E02" w14:textId="03E14641" w:rsidR="00CE6A2E" w:rsidRDefault="003921E6" w:rsidP="00CE6A2E">
      <w:pPr>
        <w:rPr>
          <w:rFonts w:ascii="Arial" w:hAnsi="Arial" w:cs="Arial"/>
          <w:sz w:val="20"/>
          <w:szCs w:val="20"/>
        </w:rPr>
      </w:pPr>
      <w:r>
        <w:rPr>
          <w:rFonts w:ascii="Arial" w:hAnsi="Arial" w:cs="Arial"/>
          <w:sz w:val="20"/>
          <w:szCs w:val="20"/>
        </w:rPr>
        <w:t>The current metrics:</w:t>
      </w:r>
    </w:p>
    <w:p w14:paraId="615B3480"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PCC</w:t>
      </w:r>
    </w:p>
    <w:p w14:paraId="02FA0059" w14:textId="2A894A96" w:rsidR="00A9147B" w:rsidRPr="00A9147B" w:rsidRDefault="00A9147B" w:rsidP="00A9147B">
      <w:pPr>
        <w:ind w:left="720"/>
        <w:rPr>
          <w:rFonts w:ascii="Arial" w:hAnsi="Arial" w:cs="Arial"/>
          <w:sz w:val="20"/>
          <w:szCs w:val="20"/>
        </w:rPr>
      </w:pPr>
      <w:r w:rsidRPr="00A9147B">
        <w:rPr>
          <w:rFonts w:ascii="Arial" w:hAnsi="Arial" w:cs="Arial"/>
          <w:sz w:val="20"/>
          <w:szCs w:val="20"/>
        </w:rPr>
        <w:t>Sensitivity</w:t>
      </w:r>
    </w:p>
    <w:p w14:paraId="4BEC14BF" w14:textId="290E5802" w:rsidR="00A9147B" w:rsidRPr="00A9147B" w:rsidRDefault="00A9147B" w:rsidP="00A9147B">
      <w:pPr>
        <w:ind w:left="720"/>
        <w:rPr>
          <w:rFonts w:ascii="Arial" w:hAnsi="Arial" w:cs="Arial"/>
          <w:sz w:val="20"/>
          <w:szCs w:val="20"/>
        </w:rPr>
      </w:pPr>
      <w:r w:rsidRPr="00A9147B">
        <w:rPr>
          <w:rFonts w:ascii="Arial" w:hAnsi="Arial" w:cs="Arial"/>
          <w:sz w:val="20"/>
          <w:szCs w:val="20"/>
        </w:rPr>
        <w:t>Specificity</w:t>
      </w:r>
    </w:p>
    <w:p w14:paraId="3AE4C8FE"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Kappa</w:t>
      </w:r>
    </w:p>
    <w:p w14:paraId="75FF8E70"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AUC</w:t>
      </w:r>
    </w:p>
    <w:p w14:paraId="68085A8B"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True Skill Statistic</w:t>
      </w:r>
    </w:p>
    <w:p w14:paraId="23866A14"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Brier uncertainty</w:t>
      </w:r>
    </w:p>
    <w:p w14:paraId="76A04419"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Raw resolution</w:t>
      </w:r>
    </w:p>
    <w:p w14:paraId="7D61742E"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Relative resolution</w:t>
      </w:r>
    </w:p>
    <w:p w14:paraId="1EB307B7"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Raw reliability</w:t>
      </w:r>
    </w:p>
    <w:p w14:paraId="553BCCD3"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Relative reliability</w:t>
      </w:r>
    </w:p>
    <w:p w14:paraId="722D9038" w14:textId="1006E0F8" w:rsidR="00A9147B" w:rsidRPr="00A9147B" w:rsidRDefault="00A9147B" w:rsidP="00A9147B">
      <w:pPr>
        <w:ind w:left="720"/>
        <w:rPr>
          <w:rFonts w:ascii="Arial" w:hAnsi="Arial" w:cs="Arial"/>
          <w:sz w:val="20"/>
          <w:szCs w:val="20"/>
        </w:rPr>
      </w:pPr>
      <w:r>
        <w:rPr>
          <w:rFonts w:ascii="Arial" w:hAnsi="Arial" w:cs="Arial"/>
          <w:sz w:val="20"/>
          <w:szCs w:val="20"/>
        </w:rPr>
        <w:t xml:space="preserve">Confusion matrix enumeration: TP, FP, </w:t>
      </w:r>
      <w:r w:rsidRPr="00A9147B">
        <w:rPr>
          <w:rFonts w:ascii="Arial" w:hAnsi="Arial" w:cs="Arial"/>
          <w:sz w:val="20"/>
          <w:szCs w:val="20"/>
        </w:rPr>
        <w:t>TN</w:t>
      </w:r>
      <w:r>
        <w:rPr>
          <w:rFonts w:ascii="Arial" w:hAnsi="Arial" w:cs="Arial"/>
          <w:sz w:val="20"/>
          <w:szCs w:val="20"/>
        </w:rPr>
        <w:t xml:space="preserve"> </w:t>
      </w:r>
      <w:r w:rsidRPr="00A9147B">
        <w:rPr>
          <w:rFonts w:ascii="Arial" w:hAnsi="Arial" w:cs="Arial"/>
          <w:sz w:val="20"/>
          <w:szCs w:val="20"/>
        </w:rPr>
        <w:t>, FN</w:t>
      </w:r>
    </w:p>
    <w:p w14:paraId="59029ED1"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observed negatives</w:t>
      </w:r>
    </w:p>
    <w:p w14:paraId="5493961C" w14:textId="77777777" w:rsidR="00A9147B" w:rsidRPr="00A9147B" w:rsidRDefault="00A9147B" w:rsidP="00A9147B">
      <w:pPr>
        <w:ind w:left="720"/>
        <w:rPr>
          <w:rFonts w:ascii="Arial" w:hAnsi="Arial" w:cs="Arial"/>
          <w:sz w:val="20"/>
          <w:szCs w:val="20"/>
        </w:rPr>
      </w:pPr>
      <w:r w:rsidRPr="00A9147B">
        <w:rPr>
          <w:rFonts w:ascii="Arial" w:hAnsi="Arial" w:cs="Arial"/>
          <w:sz w:val="20"/>
          <w:szCs w:val="20"/>
        </w:rPr>
        <w:t>observed positives</w:t>
      </w:r>
    </w:p>
    <w:p w14:paraId="3A9BBE53" w14:textId="551C3F8F" w:rsidR="003921E6" w:rsidRDefault="003921E6" w:rsidP="00A9147B">
      <w:pPr>
        <w:ind w:left="720"/>
        <w:rPr>
          <w:rFonts w:ascii="Arial" w:hAnsi="Arial" w:cs="Arial"/>
          <w:sz w:val="20"/>
          <w:szCs w:val="20"/>
        </w:rPr>
      </w:pPr>
    </w:p>
    <w:p w14:paraId="17B7C563" w14:textId="036C2403" w:rsidR="003921E6" w:rsidRDefault="00A9147B" w:rsidP="00CE6A2E">
      <w:pPr>
        <w:rPr>
          <w:rFonts w:ascii="Arial" w:hAnsi="Arial" w:cs="Arial"/>
          <w:sz w:val="20"/>
          <w:szCs w:val="20"/>
        </w:rPr>
      </w:pPr>
      <w:r>
        <w:rPr>
          <w:rFonts w:ascii="Arial" w:hAnsi="Arial" w:cs="Arial"/>
          <w:sz w:val="20"/>
          <w:szCs w:val="20"/>
        </w:rPr>
        <w:t>Some numbers on production scaled runs:</w:t>
      </w:r>
    </w:p>
    <w:p w14:paraId="66AE3C5D" w14:textId="4230AAE0" w:rsidR="00A9147B" w:rsidRDefault="00A9147B" w:rsidP="00A9147B">
      <w:pPr>
        <w:ind w:left="720"/>
        <w:rPr>
          <w:rFonts w:ascii="Arial" w:hAnsi="Arial" w:cs="Arial"/>
          <w:sz w:val="20"/>
          <w:szCs w:val="20"/>
        </w:rPr>
      </w:pPr>
      <w:r w:rsidRPr="00A9147B">
        <w:rPr>
          <w:rFonts w:ascii="Arial" w:hAnsi="Arial" w:cs="Arial"/>
          <w:b/>
          <w:i/>
          <w:sz w:val="20"/>
          <w:szCs w:val="20"/>
        </w:rPr>
        <w:t xml:space="preserve">2.25 mins: </w:t>
      </w:r>
      <w:r>
        <w:rPr>
          <w:rFonts w:ascii="Arial" w:hAnsi="Arial" w:cs="Arial"/>
          <w:sz w:val="20"/>
          <w:szCs w:val="20"/>
        </w:rPr>
        <w:t>Approximate time to process each parameter line (week id and proposed threshold). Most of this time is spent performing the spatially even sampling routine.</w:t>
      </w:r>
    </w:p>
    <w:p w14:paraId="1545F075" w14:textId="59CE8D9C" w:rsidR="00A9147B" w:rsidRDefault="00516444" w:rsidP="00A9147B">
      <w:pPr>
        <w:ind w:left="720"/>
        <w:rPr>
          <w:rFonts w:ascii="Arial" w:hAnsi="Arial" w:cs="Arial"/>
          <w:sz w:val="20"/>
          <w:szCs w:val="20"/>
        </w:rPr>
      </w:pPr>
      <w:r>
        <w:rPr>
          <w:rFonts w:ascii="Arial" w:hAnsi="Arial" w:cs="Arial"/>
          <w:b/>
          <w:i/>
          <w:sz w:val="20"/>
          <w:szCs w:val="20"/>
        </w:rPr>
        <w:t>1</w:t>
      </w:r>
      <w:r w:rsidR="00A9147B" w:rsidRPr="00A9147B">
        <w:rPr>
          <w:rFonts w:ascii="Arial" w:hAnsi="Arial" w:cs="Arial"/>
          <w:b/>
          <w:i/>
          <w:sz w:val="20"/>
          <w:szCs w:val="20"/>
        </w:rPr>
        <w:t>30k test</w:t>
      </w:r>
      <w:r w:rsidR="00A9147B">
        <w:rPr>
          <w:rFonts w:ascii="Arial" w:hAnsi="Arial" w:cs="Arial"/>
          <w:b/>
          <w:i/>
          <w:sz w:val="20"/>
          <w:szCs w:val="20"/>
        </w:rPr>
        <w:t>s</w:t>
      </w:r>
      <w:r w:rsidR="00A9147B">
        <w:rPr>
          <w:rFonts w:ascii="Arial" w:hAnsi="Arial" w:cs="Arial"/>
          <w:sz w:val="20"/>
          <w:szCs w:val="20"/>
        </w:rPr>
        <w:t xml:space="preserve"> : (52 weeks * 100 thresholds * 25 MC draws) (see below for expansion)</w:t>
      </w:r>
    </w:p>
    <w:p w14:paraId="102317E2" w14:textId="09D6F583" w:rsidR="00A9147B" w:rsidRPr="00516444" w:rsidRDefault="00516444" w:rsidP="00A9147B">
      <w:pPr>
        <w:ind w:left="720"/>
        <w:rPr>
          <w:rFonts w:ascii="Arial" w:hAnsi="Arial" w:cs="Arial"/>
          <w:sz w:val="20"/>
          <w:szCs w:val="20"/>
        </w:rPr>
      </w:pPr>
      <w:r>
        <w:rPr>
          <w:rFonts w:ascii="Arial" w:hAnsi="Arial" w:cs="Arial"/>
          <w:b/>
          <w:i/>
          <w:sz w:val="20"/>
          <w:szCs w:val="20"/>
        </w:rPr>
        <w:t>2.6 hours</w:t>
      </w:r>
      <w:r>
        <w:rPr>
          <w:rFonts w:ascii="Arial" w:hAnsi="Arial" w:cs="Arial"/>
          <w:sz w:val="20"/>
          <w:szCs w:val="20"/>
        </w:rPr>
        <w:t xml:space="preserve">: estimated time to do all on 240, 8-core machines </w:t>
      </w:r>
      <w:r w:rsidR="00A9147B">
        <w:rPr>
          <w:rFonts w:ascii="Arial" w:hAnsi="Arial" w:cs="Arial"/>
          <w:b/>
          <w:i/>
          <w:sz w:val="20"/>
          <w:szCs w:val="20"/>
        </w:rPr>
        <w:t xml:space="preserve"> </w:t>
      </w:r>
    </w:p>
    <w:p w14:paraId="1C4ECB6C" w14:textId="77777777" w:rsidR="00A9147B" w:rsidRDefault="00A9147B" w:rsidP="00CE6A2E">
      <w:pPr>
        <w:rPr>
          <w:rFonts w:ascii="Arial" w:hAnsi="Arial" w:cs="Arial"/>
          <w:sz w:val="20"/>
          <w:szCs w:val="20"/>
        </w:rPr>
      </w:pPr>
    </w:p>
    <w:p w14:paraId="3EBB5175" w14:textId="77777777" w:rsidR="005F0B7C" w:rsidRDefault="005F0B7C" w:rsidP="00CE6A2E">
      <w:pPr>
        <w:rPr>
          <w:rFonts w:ascii="Arial" w:hAnsi="Arial" w:cs="Arial"/>
          <w:sz w:val="20"/>
          <w:szCs w:val="20"/>
        </w:rPr>
      </w:pPr>
    </w:p>
    <w:p w14:paraId="551E04E4" w14:textId="40F0B28E" w:rsidR="00A9147B" w:rsidRDefault="00A9147B" w:rsidP="00CE6A2E">
      <w:pPr>
        <w:rPr>
          <w:rFonts w:ascii="Arial" w:hAnsi="Arial" w:cs="Arial"/>
          <w:sz w:val="20"/>
          <w:szCs w:val="20"/>
        </w:rPr>
      </w:pPr>
      <w:r>
        <w:rPr>
          <w:rFonts w:ascii="Arial" w:hAnsi="Arial" w:cs="Arial"/>
          <w:sz w:val="20"/>
          <w:szCs w:val="20"/>
        </w:rPr>
        <w:t xml:space="preserve">For each week, we test 100 thresholds. These are the 100 quantiles of the predicted probability of occurrence values on the out of bag training points.  </w:t>
      </w:r>
    </w:p>
    <w:p w14:paraId="6CFEDAB5" w14:textId="2109B0BF" w:rsidR="00A9147B" w:rsidRDefault="00A9147B" w:rsidP="00CE6A2E">
      <w:pPr>
        <w:rPr>
          <w:rFonts w:ascii="Arial" w:hAnsi="Arial" w:cs="Arial"/>
          <w:sz w:val="20"/>
          <w:szCs w:val="20"/>
        </w:rPr>
      </w:pPr>
      <w:r>
        <w:rPr>
          <w:rFonts w:ascii="Arial" w:hAnsi="Arial" w:cs="Arial"/>
          <w:sz w:val="20"/>
          <w:szCs w:val="20"/>
        </w:rPr>
        <w:t xml:space="preserve">For each threshold, we do 25 tests, performing the sampling for equal coverage on each.  </w:t>
      </w:r>
    </w:p>
    <w:p w14:paraId="519F4DAE" w14:textId="77777777" w:rsidR="003921E6" w:rsidRDefault="003921E6" w:rsidP="00CE6A2E">
      <w:pPr>
        <w:rPr>
          <w:rFonts w:ascii="Arial" w:hAnsi="Arial" w:cs="Arial"/>
          <w:sz w:val="20"/>
          <w:szCs w:val="20"/>
        </w:rPr>
      </w:pPr>
    </w:p>
    <w:p w14:paraId="588088BD" w14:textId="21C3309C" w:rsidR="002C2F57" w:rsidRDefault="002C2F57" w:rsidP="00CE6A2E">
      <w:pPr>
        <w:rPr>
          <w:rFonts w:ascii="Arial" w:hAnsi="Arial" w:cs="Arial"/>
          <w:sz w:val="20"/>
          <w:szCs w:val="20"/>
        </w:rPr>
      </w:pPr>
      <w:r>
        <w:rPr>
          <w:rFonts w:ascii="Arial" w:hAnsi="Arial" w:cs="Arial"/>
          <w:sz w:val="20"/>
          <w:szCs w:val="20"/>
        </w:rPr>
        <w:t>Note: CHUNK_LOCATION is an important environmental variable stating where the week-centered month chunks of prediction data live.  Be sure the syntax is correct, one way is to try to “cat out” one of these file. For instance, try:</w:t>
      </w:r>
    </w:p>
    <w:p w14:paraId="7A5B75CD" w14:textId="77777777" w:rsidR="002C2F57" w:rsidRDefault="002C2F57" w:rsidP="00CE6A2E">
      <w:pPr>
        <w:rPr>
          <w:rFonts w:ascii="Arial" w:hAnsi="Arial" w:cs="Arial"/>
          <w:sz w:val="20"/>
          <w:szCs w:val="20"/>
        </w:rPr>
      </w:pPr>
    </w:p>
    <w:p w14:paraId="582CA351" w14:textId="28D742D5" w:rsidR="002C2F57" w:rsidRPr="003F6154" w:rsidRDefault="002C2F57" w:rsidP="003F6154">
      <w:pPr>
        <w:ind w:left="720"/>
        <w:rPr>
          <w:rFonts w:ascii="Courier" w:hAnsi="Courier" w:cs="Arial"/>
          <w:sz w:val="20"/>
          <w:szCs w:val="20"/>
        </w:rPr>
      </w:pPr>
      <w:r w:rsidRPr="003F6154">
        <w:rPr>
          <w:rFonts w:ascii="Courier" w:hAnsi="Courier" w:cs="Arial"/>
          <w:sz w:val="20"/>
          <w:szCs w:val="20"/>
        </w:rPr>
        <w:t>hadoop dfs –cat $CHUNK_LOCATION/occurence.results_week.5.txt</w:t>
      </w:r>
    </w:p>
    <w:p w14:paraId="0A068672" w14:textId="77777777" w:rsidR="002C2F57" w:rsidRDefault="002C2F57" w:rsidP="00CE6A2E">
      <w:pPr>
        <w:rPr>
          <w:rFonts w:ascii="Arial" w:hAnsi="Arial" w:cs="Arial"/>
          <w:sz w:val="20"/>
          <w:szCs w:val="20"/>
        </w:rPr>
      </w:pPr>
    </w:p>
    <w:p w14:paraId="329978E2" w14:textId="17C03626" w:rsidR="002C2F57" w:rsidRDefault="002C2F57" w:rsidP="002C2F57">
      <w:pPr>
        <w:rPr>
          <w:rFonts w:ascii="Arial" w:hAnsi="Arial" w:cs="Arial"/>
          <w:sz w:val="20"/>
          <w:szCs w:val="20"/>
        </w:rPr>
      </w:pPr>
      <w:r>
        <w:rPr>
          <w:rFonts w:ascii="Arial" w:hAnsi="Arial" w:cs="Arial"/>
          <w:sz w:val="20"/>
          <w:szCs w:val="20"/>
        </w:rPr>
        <w:t>Submission looks like this, but be sure to modify the species name to the current run:</w:t>
      </w:r>
    </w:p>
    <w:p w14:paraId="40EBDAFC"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export HADOOP_STREAMING_JAR=/usr/hdp/current/hadoop-mapreduce-client/hadoop-streaming.jar</w:t>
      </w:r>
    </w:p>
    <w:p w14:paraId="333CC499"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export SAMPLE_N=50</w:t>
      </w:r>
    </w:p>
    <w:p w14:paraId="3D4EED43"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export REP_N=4</w:t>
      </w:r>
    </w:p>
    <w:p w14:paraId="17F0E85A"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export RUN_NAME=Kelling_warbler_total</w:t>
      </w:r>
    </w:p>
    <w:p w14:paraId="100E8357"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export CHUNK_LOCATION=wasb:///Kelling_warbler_total/occurence_week_chunks/</w:t>
      </w:r>
    </w:p>
    <w:p w14:paraId="7B78D610" w14:textId="77777777" w:rsidR="002C2F57" w:rsidRPr="003F6154" w:rsidRDefault="002C2F57" w:rsidP="003F6154">
      <w:pPr>
        <w:ind w:left="720"/>
        <w:rPr>
          <w:rFonts w:ascii="Courier" w:hAnsi="Courier" w:cs="Arial"/>
          <w:sz w:val="20"/>
          <w:szCs w:val="20"/>
        </w:rPr>
      </w:pPr>
    </w:p>
    <w:p w14:paraId="65B91FD1" w14:textId="77777777" w:rsidR="002C2F57" w:rsidRPr="003F6154" w:rsidRDefault="002C2F57" w:rsidP="003F6154">
      <w:pPr>
        <w:ind w:left="720"/>
        <w:rPr>
          <w:rFonts w:ascii="Courier" w:hAnsi="Courier" w:cs="Arial"/>
          <w:sz w:val="20"/>
          <w:szCs w:val="20"/>
        </w:rPr>
      </w:pPr>
    </w:p>
    <w:p w14:paraId="53B90521"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nohup hadoop jar ${HADOOP_STREAMING_JAR} \</w:t>
      </w:r>
    </w:p>
    <w:p w14:paraId="7C06A2AB"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w:t>
      </w:r>
    </w:p>
    <w:p w14:paraId="259B789A"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-D mapred.task.timeout=2000000 \</w:t>
      </w:r>
    </w:p>
    <w:p w14:paraId="586E76CC"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 xml:space="preserve"> </w:t>
      </w:r>
      <w:r w:rsidRPr="003F6154">
        <w:rPr>
          <w:rFonts w:ascii="Courier" w:hAnsi="Courier" w:cs="Arial"/>
          <w:sz w:val="20"/>
          <w:szCs w:val="20"/>
        </w:rPr>
        <w:tab/>
        <w:t xml:space="preserve"> -D mapred.map.tasks=1900 \</w:t>
      </w:r>
    </w:p>
    <w:p w14:paraId="20D05B8F"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-D mapred.reduce.tasks=0\</w:t>
      </w:r>
    </w:p>
    <w:p w14:paraId="7455428E"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-input wasb:///Kelling_warbler_total/ebird.abund_Kelling_warbler_total_threshold.test.instance_data.frame.csv \</w:t>
      </w:r>
    </w:p>
    <w:p w14:paraId="05E737FA"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-output wasb:///Kelling_warbler_total/threshold_results_25_draw_100_thresh_pipe.method_long.time.out \</w:t>
      </w:r>
    </w:p>
    <w:p w14:paraId="125B2500"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-mapper mapper.3_scaled.R \</w:t>
      </w:r>
    </w:p>
    <w:p w14:paraId="4DA726CC"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-cmdenv REP_N=$REP_N \</w:t>
      </w:r>
    </w:p>
    <w:p w14:paraId="208849FC"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-cmdenv SAMPLE_N=$SAMPLE_N\</w:t>
      </w:r>
    </w:p>
    <w:p w14:paraId="278B1546"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-cmdenv CHUNK_LOCATION=$CHUNK_LOCATION\</w:t>
      </w:r>
    </w:p>
    <w:p w14:paraId="1DBBF845"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-cmdenv RUN_NAME=$RUN_NAME\</w:t>
      </w:r>
    </w:p>
    <w:p w14:paraId="4F3040BD"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-file /home/hdiuser/mapper.3_scaled.R \</w:t>
      </w:r>
    </w:p>
    <w:p w14:paraId="09306C0E" w14:textId="77777777" w:rsidR="002C2F57" w:rsidRPr="003F6154" w:rsidRDefault="002C2F57" w:rsidP="003F6154">
      <w:pPr>
        <w:ind w:left="720"/>
        <w:rPr>
          <w:rFonts w:ascii="Courier" w:hAnsi="Courier" w:cs="Arial"/>
          <w:sz w:val="20"/>
          <w:szCs w:val="20"/>
        </w:rPr>
      </w:pPr>
      <w:r w:rsidRPr="003F6154">
        <w:rPr>
          <w:rFonts w:ascii="Courier" w:hAnsi="Courier" w:cs="Arial"/>
          <w:sz w:val="20"/>
          <w:szCs w:val="20"/>
        </w:rPr>
        <w:tab/>
        <w:t xml:space="preserve"> -file /home/hdiuser/mapper.3.threshold.testing.library.R &gt; threshold_results_3_draw_25_thresh_TRES.txt &amp;</w:t>
      </w:r>
    </w:p>
    <w:p w14:paraId="21ADFCF3" w14:textId="77777777" w:rsidR="002C2F57" w:rsidRPr="002C2F57" w:rsidRDefault="002C2F57" w:rsidP="002C2F57">
      <w:pPr>
        <w:rPr>
          <w:rFonts w:ascii="Arial" w:hAnsi="Arial" w:cs="Arial"/>
          <w:sz w:val="20"/>
          <w:szCs w:val="20"/>
        </w:rPr>
      </w:pPr>
    </w:p>
    <w:p w14:paraId="187D0AB8" w14:textId="77777777" w:rsidR="00914ECE" w:rsidRPr="00544954" w:rsidRDefault="00914ECE" w:rsidP="00914ECE">
      <w:pPr>
        <w:rPr>
          <w:rFonts w:ascii="Arial" w:hAnsi="Arial" w:cs="Arial"/>
          <w:sz w:val="20"/>
          <w:szCs w:val="20"/>
          <w:highlight w:val="yellow"/>
        </w:rPr>
      </w:pPr>
    </w:p>
    <w:p w14:paraId="10110099" w14:textId="79B42FCA" w:rsidR="00914ECE" w:rsidRPr="006978E6" w:rsidRDefault="00423CAD" w:rsidP="00914ECE">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6978E6">
        <w:rPr>
          <w:rFonts w:ascii="Arial" w:hAnsi="Arial" w:cs="Arial"/>
          <w:b/>
          <w:sz w:val="20"/>
          <w:szCs w:val="20"/>
        </w:rPr>
        <w:t>Section B6</w:t>
      </w:r>
      <w:r w:rsidR="00914ECE" w:rsidRPr="006978E6">
        <w:rPr>
          <w:rFonts w:ascii="Arial" w:hAnsi="Arial" w:cs="Arial"/>
          <w:b/>
          <w:sz w:val="20"/>
          <w:szCs w:val="20"/>
        </w:rPr>
        <w:t xml:space="preserve">: </w:t>
      </w:r>
      <w:r w:rsidRPr="006978E6">
        <w:rPr>
          <w:rFonts w:ascii="Arial" w:hAnsi="Arial" w:cs="Arial"/>
          <w:b/>
          <w:sz w:val="20"/>
          <w:szCs w:val="20"/>
        </w:rPr>
        <w:t>Package</w:t>
      </w:r>
      <w:r w:rsidR="00914ECE" w:rsidRPr="006978E6">
        <w:rPr>
          <w:rFonts w:ascii="Arial" w:hAnsi="Arial" w:cs="Arial"/>
          <w:b/>
          <w:sz w:val="20"/>
          <w:szCs w:val="20"/>
        </w:rPr>
        <w:t xml:space="preserve"> MR3 Results</w:t>
      </w:r>
    </w:p>
    <w:p w14:paraId="0EBC4928" w14:textId="7BAA6F04" w:rsidR="00A74818" w:rsidRDefault="00A74818" w:rsidP="0055414E">
      <w:pPr>
        <w:ind w:left="720"/>
        <w:rPr>
          <w:rFonts w:ascii="Arial" w:hAnsi="Arial" w:cs="Arial"/>
          <w:sz w:val="20"/>
          <w:szCs w:val="20"/>
        </w:rPr>
      </w:pPr>
      <w:r>
        <w:rPr>
          <w:rFonts w:ascii="Arial" w:hAnsi="Arial" w:cs="Arial"/>
          <w:sz w:val="20"/>
          <w:szCs w:val="20"/>
        </w:rPr>
        <w:t>Run with:</w:t>
      </w:r>
    </w:p>
    <w:p w14:paraId="56B3F9CD" w14:textId="5EB7AFCD" w:rsidR="00A74818" w:rsidRDefault="00A74818" w:rsidP="0055414E">
      <w:pPr>
        <w:ind w:left="720"/>
        <w:rPr>
          <w:rFonts w:ascii="Arial" w:hAnsi="Arial" w:cs="Arial"/>
          <w:sz w:val="20"/>
          <w:szCs w:val="20"/>
        </w:rPr>
      </w:pPr>
      <w:r>
        <w:rPr>
          <w:rFonts w:ascii="Arial" w:hAnsi="Arial" w:cs="Arial"/>
          <w:sz w:val="20"/>
          <w:szCs w:val="20"/>
        </w:rPr>
        <w:t>$ mkdir unpealld_srd_200.fold/</w:t>
      </w:r>
    </w:p>
    <w:p w14:paraId="525400AB" w14:textId="47E03ABE" w:rsidR="00A74818" w:rsidRDefault="00A74818" w:rsidP="0055414E">
      <w:pPr>
        <w:ind w:left="720"/>
        <w:rPr>
          <w:rFonts w:ascii="Arial" w:hAnsi="Arial" w:cs="Arial"/>
          <w:sz w:val="20"/>
          <w:szCs w:val="20"/>
        </w:rPr>
      </w:pPr>
      <w:r>
        <w:rPr>
          <w:rFonts w:ascii="Arial" w:hAnsi="Arial" w:cs="Arial"/>
          <w:sz w:val="20"/>
          <w:szCs w:val="20"/>
        </w:rPr>
        <w:t xml:space="preserve">$ awk –f srdSlicing.txt </w:t>
      </w:r>
    </w:p>
    <w:p w14:paraId="003A5AC0" w14:textId="77777777" w:rsidR="00A74818" w:rsidRDefault="00A74818" w:rsidP="0055414E">
      <w:pPr>
        <w:ind w:left="720"/>
        <w:rPr>
          <w:rFonts w:ascii="Arial" w:hAnsi="Arial" w:cs="Arial"/>
          <w:sz w:val="20"/>
          <w:szCs w:val="20"/>
        </w:rPr>
      </w:pPr>
    </w:p>
    <w:p w14:paraId="1F46ABB4" w14:textId="379643E8" w:rsidR="00914ECE" w:rsidRDefault="00A74818" w:rsidP="0055414E">
      <w:pPr>
        <w:ind w:left="720"/>
        <w:rPr>
          <w:rFonts w:ascii="Arial" w:hAnsi="Arial" w:cs="Arial"/>
          <w:sz w:val="20"/>
          <w:szCs w:val="20"/>
        </w:rPr>
      </w:pPr>
      <w:r>
        <w:rPr>
          <w:rFonts w:ascii="Arial" w:hAnsi="Arial" w:cs="Arial"/>
          <w:sz w:val="20"/>
          <w:szCs w:val="20"/>
        </w:rPr>
        <w:t>Hadoop dumps all predictions into one file. At our production scale (North America, 52 weeks), this text file come out to ~30 GB. This of course is too cumbersome to really use, so we want to carve up the predictions into usable pieces.  We do this with an awk script, that “unpeals” the prediction dump into 55 files—52 weeks of predictions on SRD data, test data, training in bag, and training out of bag.</w:t>
      </w:r>
    </w:p>
    <w:p w14:paraId="1AB7FCC4" w14:textId="77777777" w:rsidR="00A74818" w:rsidRDefault="00A74818" w:rsidP="0055414E">
      <w:pPr>
        <w:ind w:left="720"/>
        <w:rPr>
          <w:rFonts w:ascii="Arial" w:hAnsi="Arial" w:cs="Arial"/>
          <w:sz w:val="20"/>
          <w:szCs w:val="20"/>
        </w:rPr>
      </w:pPr>
    </w:p>
    <w:p w14:paraId="1F68AABF" w14:textId="49873AB1" w:rsidR="00A74818" w:rsidRDefault="00A74818" w:rsidP="0055414E">
      <w:pPr>
        <w:ind w:left="720"/>
        <w:rPr>
          <w:rFonts w:ascii="Arial" w:hAnsi="Arial" w:cs="Arial"/>
          <w:sz w:val="20"/>
          <w:szCs w:val="20"/>
        </w:rPr>
      </w:pPr>
      <w:r>
        <w:rPr>
          <w:rFonts w:ascii="Arial" w:hAnsi="Arial" w:cs="Arial"/>
          <w:sz w:val="20"/>
          <w:szCs w:val="20"/>
        </w:rPr>
        <w:t>How big do these tend to be</w:t>
      </w:r>
      <w:r w:rsidR="00B60ADA">
        <w:rPr>
          <w:rFonts w:ascii="Arial" w:hAnsi="Arial" w:cs="Arial"/>
          <w:sz w:val="20"/>
          <w:szCs w:val="20"/>
        </w:rPr>
        <w:t xml:space="preserve"> at our production scale</w:t>
      </w:r>
      <w:r>
        <w:rPr>
          <w:rFonts w:ascii="Arial" w:hAnsi="Arial" w:cs="Arial"/>
          <w:sz w:val="20"/>
          <w:szCs w:val="20"/>
        </w:rPr>
        <w:t>?</w:t>
      </w:r>
    </w:p>
    <w:p w14:paraId="0D6B1611" w14:textId="0BBCD977" w:rsidR="00A74818" w:rsidRDefault="00A74818" w:rsidP="0055414E">
      <w:pPr>
        <w:ind w:left="720"/>
        <w:rPr>
          <w:rFonts w:ascii="Arial" w:hAnsi="Arial" w:cs="Arial"/>
          <w:sz w:val="20"/>
          <w:szCs w:val="20"/>
        </w:rPr>
      </w:pPr>
      <w:r>
        <w:rPr>
          <w:rFonts w:ascii="Arial" w:hAnsi="Arial" w:cs="Arial"/>
          <w:sz w:val="20"/>
          <w:szCs w:val="20"/>
        </w:rPr>
        <w:t xml:space="preserve">An srd week: </w:t>
      </w:r>
      <w:r w:rsidR="00B60ADA">
        <w:rPr>
          <w:rFonts w:ascii="Arial" w:hAnsi="Arial" w:cs="Arial"/>
          <w:sz w:val="20"/>
          <w:szCs w:val="20"/>
        </w:rPr>
        <w:t>450 MB</w:t>
      </w:r>
    </w:p>
    <w:p w14:paraId="7E39D567" w14:textId="4C29A476" w:rsidR="00B60ADA" w:rsidRDefault="00B60ADA" w:rsidP="0055414E">
      <w:pPr>
        <w:ind w:left="720"/>
        <w:rPr>
          <w:rFonts w:ascii="Arial" w:hAnsi="Arial" w:cs="Arial"/>
          <w:sz w:val="20"/>
          <w:szCs w:val="20"/>
        </w:rPr>
      </w:pPr>
      <w:r>
        <w:rPr>
          <w:rFonts w:ascii="Arial" w:hAnsi="Arial" w:cs="Arial"/>
          <w:sz w:val="20"/>
          <w:szCs w:val="20"/>
        </w:rPr>
        <w:t>Test: 80MB</w:t>
      </w:r>
    </w:p>
    <w:p w14:paraId="555C2CA5" w14:textId="749719A2" w:rsidR="00B60ADA" w:rsidRDefault="00B60ADA" w:rsidP="0055414E">
      <w:pPr>
        <w:ind w:left="720"/>
        <w:rPr>
          <w:rFonts w:ascii="Arial" w:hAnsi="Arial" w:cs="Arial"/>
          <w:sz w:val="20"/>
          <w:szCs w:val="20"/>
        </w:rPr>
      </w:pPr>
      <w:r>
        <w:rPr>
          <w:rFonts w:ascii="Arial" w:hAnsi="Arial" w:cs="Arial"/>
          <w:sz w:val="20"/>
          <w:szCs w:val="20"/>
        </w:rPr>
        <w:t>Train: 800 MB</w:t>
      </w:r>
    </w:p>
    <w:p w14:paraId="0A3A2F41" w14:textId="77777777" w:rsidR="00B60ADA" w:rsidRDefault="00B60ADA" w:rsidP="0055414E">
      <w:pPr>
        <w:ind w:left="720"/>
        <w:rPr>
          <w:rFonts w:ascii="Arial" w:hAnsi="Arial" w:cs="Arial"/>
          <w:sz w:val="20"/>
          <w:szCs w:val="20"/>
        </w:rPr>
      </w:pPr>
    </w:p>
    <w:p w14:paraId="63BF42BA" w14:textId="5E79849F" w:rsidR="00B60ADA" w:rsidRDefault="00B60ADA" w:rsidP="0055414E">
      <w:pPr>
        <w:ind w:left="720"/>
        <w:rPr>
          <w:rFonts w:ascii="Arial" w:hAnsi="Arial" w:cs="Arial"/>
          <w:sz w:val="20"/>
          <w:szCs w:val="20"/>
        </w:rPr>
      </w:pPr>
      <w:r>
        <w:rPr>
          <w:rFonts w:ascii="Arial" w:hAnsi="Arial" w:cs="Arial"/>
          <w:sz w:val="20"/>
          <w:szCs w:val="20"/>
        </w:rPr>
        <w:t>(notice how big the training data predictions are! That's why we use our involved prepping scripts in preparing the ingredients for MR 3.)</w:t>
      </w:r>
    </w:p>
    <w:p w14:paraId="6EBF058E" w14:textId="77777777" w:rsidR="006D0D6D" w:rsidRDefault="006D0D6D" w:rsidP="00897D8E">
      <w:pPr>
        <w:rPr>
          <w:rFonts w:ascii="Arial" w:hAnsi="Arial" w:cs="Arial"/>
          <w:sz w:val="20"/>
          <w:szCs w:val="20"/>
        </w:rPr>
      </w:pPr>
    </w:p>
    <w:p w14:paraId="6BA4E8AA" w14:textId="77777777" w:rsidR="008011CD" w:rsidRPr="006978E6" w:rsidRDefault="008011CD" w:rsidP="005771CC">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6978E6">
        <w:rPr>
          <w:rFonts w:ascii="Arial" w:hAnsi="Arial" w:cs="Arial"/>
          <w:b/>
          <w:sz w:val="20"/>
          <w:szCs w:val="20"/>
        </w:rPr>
        <w:t xml:space="preserve">Appendix: Profiling </w:t>
      </w:r>
    </w:p>
    <w:p w14:paraId="307EC3C2" w14:textId="77777777" w:rsidR="008011CD" w:rsidRDefault="008011CD" w:rsidP="008011CD">
      <w:pPr>
        <w:rPr>
          <w:rFonts w:ascii="Arial" w:hAnsi="Arial" w:cs="Arial"/>
          <w:sz w:val="20"/>
          <w:szCs w:val="20"/>
        </w:rPr>
      </w:pPr>
      <w:r w:rsidRPr="006978E6">
        <w:rPr>
          <w:rFonts w:ascii="Arial" w:hAnsi="Arial" w:cs="Arial"/>
          <w:sz w:val="20"/>
          <w:szCs w:val="20"/>
        </w:rPr>
        <w:t>Comparison of run times and resource use, by step, for WF3 and HWF. Magnolia Warbler vs Kelling Warbler.</w:t>
      </w:r>
      <w:r>
        <w:rPr>
          <w:rFonts w:ascii="Arial" w:hAnsi="Arial" w:cs="Arial"/>
          <w:sz w:val="20"/>
          <w:szCs w:val="20"/>
        </w:rPr>
        <w:t xml:space="preserve"> </w:t>
      </w:r>
    </w:p>
    <w:p w14:paraId="3F810182" w14:textId="77777777" w:rsidR="000A2E83" w:rsidRDefault="000A2E83" w:rsidP="00897D8E">
      <w:pPr>
        <w:rPr>
          <w:rFonts w:ascii="Arial" w:hAnsi="Arial" w:cs="Arial"/>
          <w:sz w:val="20"/>
          <w:szCs w:val="20"/>
        </w:rPr>
      </w:pPr>
    </w:p>
    <w:p w14:paraId="79BB9FE3" w14:textId="77777777" w:rsidR="005B66DA" w:rsidRDefault="005B66DA" w:rsidP="005B66DA">
      <w:pPr>
        <w:rPr>
          <w:rFonts w:ascii="Arial" w:hAnsi="Arial" w:cs="Arial"/>
          <w:sz w:val="20"/>
          <w:szCs w:val="20"/>
        </w:rPr>
      </w:pPr>
      <w:r>
        <w:rPr>
          <w:rFonts w:ascii="Arial" w:hAnsi="Arial" w:cs="Arial"/>
          <w:sz w:val="20"/>
          <w:szCs w:val="20"/>
        </w:rPr>
        <w:t xml:space="preserve">Section A on </w:t>
      </w:r>
      <w:r w:rsidRPr="00596F13">
        <w:rPr>
          <w:rFonts w:ascii="Arial" w:hAnsi="Arial" w:cs="Arial"/>
          <w:sz w:val="20"/>
          <w:szCs w:val="20"/>
        </w:rPr>
        <w:t>Cluster deployment and data preparation</w:t>
      </w:r>
      <w:r>
        <w:rPr>
          <w:rFonts w:ascii="Arial" w:hAnsi="Arial" w:cs="Arial"/>
          <w:sz w:val="20"/>
          <w:szCs w:val="20"/>
        </w:rPr>
        <w:t xml:space="preserve"> is broken into the following subsections: </w:t>
      </w:r>
    </w:p>
    <w:p w14:paraId="2DF1B862"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A1: Azure Initializations</w:t>
      </w:r>
    </w:p>
    <w:p w14:paraId="2D3B5740"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A2: Local Initializations: RSA key setup</w:t>
      </w:r>
    </w:p>
    <w:p w14:paraId="588F0F4F" w14:textId="77777777" w:rsidR="005B66DA" w:rsidRPr="00EC7213" w:rsidRDefault="005B66DA" w:rsidP="005B66DA">
      <w:pPr>
        <w:ind w:left="720"/>
        <w:outlineLvl w:val="0"/>
        <w:rPr>
          <w:rFonts w:ascii="Arial" w:hAnsi="Arial" w:cs="Arial"/>
          <w:sz w:val="20"/>
          <w:szCs w:val="20"/>
        </w:rPr>
      </w:pPr>
      <w:r w:rsidRPr="00EC7213">
        <w:rPr>
          <w:rFonts w:ascii="Arial" w:hAnsi="Arial" w:cs="Arial"/>
          <w:sz w:val="20"/>
          <w:szCs w:val="20"/>
        </w:rPr>
        <w:t>A3: Prepare eBird ERD &amp; SRD data</w:t>
      </w:r>
    </w:p>
    <w:p w14:paraId="034B3A78"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A4: Azure Cluster Deployment</w:t>
      </w:r>
    </w:p>
    <w:p w14:paraId="780ECF3A"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A5: Finish RSA Key Configuration Connecting Local Machine and Azure Cluster</w:t>
      </w:r>
    </w:p>
    <w:p w14:paraId="6B30E8C5"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A6: Check R Installation on Azure Cluster</w:t>
      </w:r>
    </w:p>
    <w:p w14:paraId="4E5EB258"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A7: Transfer Files to Cluster Head Node via SCP</w:t>
      </w:r>
    </w:p>
    <w:p w14:paraId="21ECBFA6"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A8: Transfer Data Files to Storage Account – Via Transfer Cluster</w:t>
      </w:r>
    </w:p>
    <w:p w14:paraId="12810971" w14:textId="77777777" w:rsidR="005B66DA" w:rsidRDefault="005B66DA" w:rsidP="005B66DA">
      <w:pPr>
        <w:rPr>
          <w:rFonts w:ascii="Arial" w:hAnsi="Arial" w:cs="Arial"/>
          <w:sz w:val="20"/>
          <w:szCs w:val="20"/>
        </w:rPr>
      </w:pPr>
    </w:p>
    <w:p w14:paraId="7B53E81F" w14:textId="77777777" w:rsidR="005B66DA" w:rsidRDefault="005B66DA" w:rsidP="005B66DA">
      <w:pPr>
        <w:rPr>
          <w:rFonts w:ascii="Arial" w:hAnsi="Arial" w:cs="Arial"/>
          <w:sz w:val="20"/>
          <w:szCs w:val="20"/>
        </w:rPr>
      </w:pPr>
      <w:r>
        <w:rPr>
          <w:rFonts w:ascii="Arial" w:hAnsi="Arial" w:cs="Arial"/>
          <w:sz w:val="20"/>
          <w:szCs w:val="20"/>
        </w:rPr>
        <w:t xml:space="preserve">The organization of Section B follows directly from the computational workflow: </w:t>
      </w:r>
    </w:p>
    <w:p w14:paraId="5CFCF6AE"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B1: MR1 Modeling Step: training and prediction of base models</w:t>
      </w:r>
    </w:p>
    <w:p w14:paraId="6F905024" w14:textId="77777777" w:rsidR="005B66DA" w:rsidRPr="00EC7213" w:rsidRDefault="005B66DA" w:rsidP="005B66DA">
      <w:pPr>
        <w:ind w:left="720"/>
      </w:pPr>
      <w:r w:rsidRPr="00EC7213">
        <w:rPr>
          <w:rFonts w:ascii="Arial" w:hAnsi="Arial" w:cs="Arial"/>
          <w:sz w:val="20"/>
          <w:szCs w:val="20"/>
        </w:rPr>
        <w:t>B2:</w:t>
      </w:r>
      <w:r w:rsidRPr="00EC7213">
        <w:t xml:space="preserve"> </w:t>
      </w:r>
      <w:r w:rsidRPr="00EC7213">
        <w:rPr>
          <w:rFonts w:ascii="Arial" w:hAnsi="Arial" w:cs="Arial"/>
          <w:sz w:val="20"/>
          <w:szCs w:val="20"/>
        </w:rPr>
        <w:t>MR2: Summarization Step: summarize predictions across folds</w:t>
      </w:r>
    </w:p>
    <w:p w14:paraId="0E5F7A9B"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B3: Package output / results from MR2</w:t>
      </w:r>
    </w:p>
    <w:p w14:paraId="7FEF33CB"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B4: Data Prep For MR3</w:t>
      </w:r>
    </w:p>
    <w:p w14:paraId="16A2E863"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 xml:space="preserve">B5: MR3 Threshold selection and occurrence predictive performance assessment </w:t>
      </w:r>
    </w:p>
    <w:p w14:paraId="02B9D857" w14:textId="77777777" w:rsidR="005B66DA" w:rsidRPr="00EC7213" w:rsidRDefault="005B66DA" w:rsidP="005B66DA">
      <w:pPr>
        <w:ind w:left="720"/>
        <w:rPr>
          <w:rFonts w:ascii="Arial" w:hAnsi="Arial" w:cs="Arial"/>
          <w:sz w:val="20"/>
          <w:szCs w:val="20"/>
        </w:rPr>
      </w:pPr>
      <w:r w:rsidRPr="00EC7213">
        <w:rPr>
          <w:rFonts w:ascii="Arial" w:hAnsi="Arial" w:cs="Arial"/>
          <w:sz w:val="20"/>
          <w:szCs w:val="20"/>
        </w:rPr>
        <w:t>B6: Package MR3 Results</w:t>
      </w:r>
    </w:p>
    <w:p w14:paraId="19640713" w14:textId="77777777" w:rsidR="00545C0E" w:rsidRDefault="00545C0E" w:rsidP="00897D8E">
      <w:pPr>
        <w:rPr>
          <w:rFonts w:ascii="Arial" w:hAnsi="Arial" w:cs="Arial"/>
          <w:b/>
          <w:sz w:val="20"/>
          <w:szCs w:val="20"/>
        </w:rPr>
      </w:pPr>
    </w:p>
    <w:p w14:paraId="23A6F07B" w14:textId="77777777" w:rsidR="00316007" w:rsidRPr="00316007" w:rsidRDefault="00316007" w:rsidP="00897D8E">
      <w:pPr>
        <w:rPr>
          <w:rFonts w:ascii="Arial" w:hAnsi="Arial" w:cs="Arial"/>
          <w:b/>
          <w:sz w:val="20"/>
          <w:szCs w:val="20"/>
        </w:rPr>
      </w:pPr>
      <w:r w:rsidRPr="00316007">
        <w:rPr>
          <w:rFonts w:ascii="Arial" w:hAnsi="Arial" w:cs="Arial"/>
          <w:b/>
          <w:sz w:val="20"/>
          <w:szCs w:val="20"/>
        </w:rPr>
        <w:t>MR1:</w:t>
      </w:r>
    </w:p>
    <w:p w14:paraId="01D499D1" w14:textId="77777777" w:rsidR="00316007" w:rsidRDefault="00316007" w:rsidP="007D1959">
      <w:pPr>
        <w:ind w:left="720"/>
        <w:rPr>
          <w:rFonts w:ascii="Arial" w:hAnsi="Arial" w:cs="Arial"/>
          <w:sz w:val="20"/>
          <w:szCs w:val="20"/>
        </w:rPr>
      </w:pPr>
      <w:r>
        <w:rPr>
          <w:rFonts w:ascii="Arial" w:hAnsi="Arial" w:cs="Arial"/>
          <w:sz w:val="20"/>
          <w:szCs w:val="20"/>
        </w:rPr>
        <w:t xml:space="preserve">ATLAS: </w:t>
      </w:r>
    </w:p>
    <w:p w14:paraId="0C18915C" w14:textId="4D1C7230" w:rsidR="00316007" w:rsidRDefault="00316007" w:rsidP="007D1959">
      <w:pPr>
        <w:ind w:left="720"/>
        <w:rPr>
          <w:rFonts w:ascii="Arial" w:hAnsi="Arial" w:cs="Arial"/>
          <w:sz w:val="20"/>
          <w:szCs w:val="20"/>
        </w:rPr>
      </w:pPr>
      <w:r>
        <w:rPr>
          <w:rFonts w:ascii="Arial" w:hAnsi="Arial" w:cs="Arial"/>
          <w:sz w:val="20"/>
          <w:szCs w:val="20"/>
        </w:rPr>
        <w:t xml:space="preserve">Resource Used: 1 core/ bigmem node (12 cores/96GB RAM)  </w:t>
      </w:r>
      <w:r w:rsidR="007D1959">
        <w:rPr>
          <w:rFonts w:ascii="Arial" w:hAnsi="Arial" w:cs="Arial"/>
          <w:sz w:val="20"/>
          <w:szCs w:val="20"/>
        </w:rPr>
        <w:t>@ 12 nodes</w:t>
      </w:r>
    </w:p>
    <w:p w14:paraId="3B5F7113" w14:textId="098D6F8A" w:rsidR="00316007" w:rsidRDefault="00316007" w:rsidP="007D1959">
      <w:pPr>
        <w:ind w:left="720"/>
        <w:rPr>
          <w:rFonts w:ascii="Arial" w:hAnsi="Arial" w:cs="Arial"/>
          <w:sz w:val="20"/>
          <w:szCs w:val="20"/>
        </w:rPr>
      </w:pPr>
      <w:r>
        <w:rPr>
          <w:rFonts w:ascii="Arial" w:hAnsi="Arial" w:cs="Arial"/>
          <w:sz w:val="20"/>
          <w:szCs w:val="20"/>
        </w:rPr>
        <w:t xml:space="preserve">Time: 19 hr / fold / </w:t>
      </w:r>
      <w:r w:rsidR="00545C0E">
        <w:rPr>
          <w:rFonts w:ascii="Arial" w:hAnsi="Arial" w:cs="Arial"/>
          <w:sz w:val="20"/>
          <w:szCs w:val="20"/>
        </w:rPr>
        <w:t>node(</w:t>
      </w:r>
      <w:r>
        <w:rPr>
          <w:rFonts w:ascii="Arial" w:hAnsi="Arial" w:cs="Arial"/>
          <w:sz w:val="20"/>
          <w:szCs w:val="20"/>
        </w:rPr>
        <w:t>resource unit</w:t>
      </w:r>
      <w:r w:rsidR="00545C0E">
        <w:rPr>
          <w:rFonts w:ascii="Arial" w:hAnsi="Arial" w:cs="Arial"/>
          <w:sz w:val="20"/>
          <w:szCs w:val="20"/>
        </w:rPr>
        <w:t>)</w:t>
      </w:r>
      <w:r>
        <w:rPr>
          <w:rFonts w:ascii="Arial" w:hAnsi="Arial" w:cs="Arial"/>
          <w:sz w:val="20"/>
          <w:szCs w:val="20"/>
        </w:rPr>
        <w:t xml:space="preserve"> * 200 folds </w:t>
      </w:r>
      <w:r w:rsidR="007D1959">
        <w:rPr>
          <w:rFonts w:ascii="Arial" w:hAnsi="Arial" w:cs="Arial"/>
          <w:sz w:val="20"/>
          <w:szCs w:val="20"/>
        </w:rPr>
        <w:t>= 3800 hours total @ 12 resource unit (all bigmem queue</w:t>
      </w:r>
      <w:r>
        <w:rPr>
          <w:rFonts w:ascii="Arial" w:hAnsi="Arial" w:cs="Arial"/>
          <w:sz w:val="20"/>
          <w:szCs w:val="20"/>
        </w:rPr>
        <w:t xml:space="preserve">) = </w:t>
      </w:r>
      <w:r w:rsidR="007D1959" w:rsidRPr="007D1959">
        <w:rPr>
          <w:rFonts w:ascii="Arial" w:hAnsi="Arial" w:cs="Arial"/>
          <w:b/>
          <w:sz w:val="20"/>
          <w:szCs w:val="20"/>
        </w:rPr>
        <w:t xml:space="preserve">316 hours or 13 days </w:t>
      </w:r>
    </w:p>
    <w:p w14:paraId="2D421FC2" w14:textId="77777777" w:rsidR="00545C0E" w:rsidRDefault="00545C0E" w:rsidP="00574E42">
      <w:pPr>
        <w:rPr>
          <w:rFonts w:ascii="Arial" w:hAnsi="Arial" w:cs="Arial"/>
          <w:sz w:val="20"/>
          <w:szCs w:val="20"/>
        </w:rPr>
      </w:pPr>
    </w:p>
    <w:p w14:paraId="78660D67" w14:textId="7E1D3308" w:rsidR="007D1959" w:rsidRDefault="007D1959" w:rsidP="007D1959">
      <w:pPr>
        <w:ind w:left="720"/>
        <w:rPr>
          <w:ins w:id="1" w:author="Nicholas Bruns" w:date="2015-10-22T15:06:00Z"/>
          <w:rFonts w:ascii="Arial" w:hAnsi="Arial" w:cs="Arial"/>
          <w:sz w:val="20"/>
          <w:szCs w:val="20"/>
        </w:rPr>
      </w:pPr>
      <w:r>
        <w:rPr>
          <w:rFonts w:ascii="Arial" w:hAnsi="Arial" w:cs="Arial"/>
          <w:sz w:val="20"/>
          <w:szCs w:val="20"/>
        </w:rPr>
        <w:t xml:space="preserve">AZURE: </w:t>
      </w:r>
    </w:p>
    <w:p w14:paraId="2A877E8B" w14:textId="5EBAD584" w:rsidR="007D1959" w:rsidRDefault="007D1959" w:rsidP="007D1959">
      <w:pPr>
        <w:ind w:left="720"/>
        <w:rPr>
          <w:rFonts w:ascii="Arial" w:hAnsi="Arial" w:cs="Arial"/>
          <w:sz w:val="20"/>
          <w:szCs w:val="20"/>
        </w:rPr>
      </w:pPr>
      <w:r>
        <w:rPr>
          <w:rFonts w:ascii="Arial" w:hAnsi="Arial" w:cs="Arial"/>
          <w:sz w:val="20"/>
          <w:szCs w:val="20"/>
        </w:rPr>
        <w:t xml:space="preserve">Resource Used: 1 core with &lt;3GB RAM/core @ 8 core &amp; 24GB RAM / D4 worker nodes </w:t>
      </w:r>
    </w:p>
    <w:p w14:paraId="290E20F0" w14:textId="77777777" w:rsidR="00574E42" w:rsidRDefault="007D1959" w:rsidP="00574E42">
      <w:pPr>
        <w:ind w:left="720"/>
        <w:rPr>
          <w:rFonts w:ascii="Arial" w:hAnsi="Arial" w:cs="Arial"/>
          <w:sz w:val="20"/>
          <w:szCs w:val="20"/>
        </w:rPr>
      </w:pPr>
      <w:r>
        <w:rPr>
          <w:rFonts w:ascii="Arial" w:hAnsi="Arial" w:cs="Arial"/>
          <w:sz w:val="20"/>
          <w:szCs w:val="20"/>
        </w:rPr>
        <w:t xml:space="preserve">Time: </w:t>
      </w:r>
      <w:r w:rsidRPr="007D1959">
        <w:rPr>
          <w:rFonts w:ascii="Arial" w:hAnsi="Arial" w:cs="Arial"/>
          <w:b/>
          <w:sz w:val="20"/>
          <w:szCs w:val="20"/>
        </w:rPr>
        <w:t>5 hours</w:t>
      </w:r>
      <w:r>
        <w:rPr>
          <w:rFonts w:ascii="Arial" w:hAnsi="Arial" w:cs="Arial"/>
          <w:sz w:val="20"/>
          <w:szCs w:val="20"/>
        </w:rPr>
        <w:t xml:space="preserve"> @ 241 nodes ~ 1900 cores running concurrently (based on hadoop containers used)</w:t>
      </w:r>
    </w:p>
    <w:p w14:paraId="42D08EF0" w14:textId="77777777" w:rsidR="00574E42" w:rsidRDefault="00574E42" w:rsidP="00574E42">
      <w:pPr>
        <w:ind w:left="720"/>
        <w:rPr>
          <w:rFonts w:ascii="Arial" w:hAnsi="Arial" w:cs="Arial"/>
          <w:sz w:val="20"/>
          <w:szCs w:val="20"/>
        </w:rPr>
      </w:pPr>
    </w:p>
    <w:p w14:paraId="3C3DAA00" w14:textId="41FF8474" w:rsidR="00574E42" w:rsidRDefault="008623E4" w:rsidP="00574E42">
      <w:pPr>
        <w:ind w:left="720"/>
        <w:rPr>
          <w:rFonts w:ascii="Arial" w:hAnsi="Arial" w:cs="Arial"/>
          <w:sz w:val="20"/>
          <w:szCs w:val="20"/>
        </w:rPr>
      </w:pPr>
      <w:r>
        <w:rPr>
          <w:rFonts w:ascii="Arial" w:hAnsi="Arial" w:cs="Arial"/>
          <w:sz w:val="20"/>
          <w:szCs w:val="20"/>
        </w:rPr>
        <w:t xml:space="preserve">NOTE: Complexities of counting core hours. On ATLAS, the 3800 core hours is what is actually doing the computing. But we tie up, i.e. “use” many more: </w:t>
      </w:r>
      <w:r w:rsidR="00574E42" w:rsidRPr="00574E42">
        <w:rPr>
          <w:rFonts w:ascii="Arial" w:hAnsi="Arial" w:cs="Arial"/>
          <w:sz w:val="20"/>
          <w:szCs w:val="20"/>
        </w:rPr>
        <w:t>144 cores on bigmem * 13 days * 24 hr / day = 44K cores hours used</w:t>
      </w:r>
      <w:r>
        <w:rPr>
          <w:rFonts w:ascii="Arial" w:hAnsi="Arial" w:cs="Arial"/>
          <w:sz w:val="20"/>
          <w:szCs w:val="20"/>
        </w:rPr>
        <w:t>!</w:t>
      </w:r>
      <w:r w:rsidR="00574E42" w:rsidRPr="00574E42">
        <w:rPr>
          <w:rFonts w:ascii="Arial" w:hAnsi="Arial" w:cs="Arial"/>
          <w:sz w:val="20"/>
          <w:szCs w:val="20"/>
        </w:rPr>
        <w:t xml:space="preserve"> Compare this to 9K core hours used on Azure cluster.  Similarly for RAM.</w:t>
      </w:r>
    </w:p>
    <w:p w14:paraId="5CA1A328" w14:textId="2CBDD3B1" w:rsidR="0055414E" w:rsidRPr="00574E42" w:rsidRDefault="0055414E" w:rsidP="00574E42">
      <w:pPr>
        <w:ind w:left="720"/>
        <w:rPr>
          <w:rFonts w:ascii="Arial" w:hAnsi="Arial" w:cs="Arial"/>
          <w:sz w:val="20"/>
          <w:szCs w:val="20"/>
        </w:rPr>
      </w:pPr>
      <w:r>
        <w:rPr>
          <w:rFonts w:ascii="Arial" w:hAnsi="Arial" w:cs="Arial"/>
          <w:sz w:val="20"/>
          <w:szCs w:val="20"/>
        </w:rPr>
        <w:t>NOTE:  I am stating the resource use for MR1 at finest granularity.</w:t>
      </w:r>
    </w:p>
    <w:p w14:paraId="76B9429E" w14:textId="77777777" w:rsidR="00574E42" w:rsidRDefault="00574E42" w:rsidP="00897D8E">
      <w:pPr>
        <w:rPr>
          <w:rFonts w:ascii="Arial" w:hAnsi="Arial" w:cs="Arial"/>
          <w:sz w:val="20"/>
          <w:szCs w:val="20"/>
        </w:rPr>
      </w:pPr>
    </w:p>
    <w:p w14:paraId="16CB3827" w14:textId="7C5D7D30" w:rsidR="00316007" w:rsidRDefault="00316007" w:rsidP="00897D8E">
      <w:pPr>
        <w:rPr>
          <w:rFonts w:ascii="Arial" w:hAnsi="Arial" w:cs="Arial"/>
          <w:b/>
          <w:sz w:val="20"/>
          <w:szCs w:val="20"/>
        </w:rPr>
      </w:pPr>
      <w:r w:rsidRPr="00316007">
        <w:rPr>
          <w:rFonts w:ascii="Arial" w:hAnsi="Arial" w:cs="Arial"/>
          <w:b/>
          <w:sz w:val="20"/>
          <w:szCs w:val="20"/>
        </w:rPr>
        <w:t>MR2:</w:t>
      </w:r>
      <w:r w:rsidR="007D1959">
        <w:rPr>
          <w:rFonts w:ascii="Arial" w:hAnsi="Arial" w:cs="Arial"/>
          <w:b/>
          <w:sz w:val="20"/>
          <w:szCs w:val="20"/>
        </w:rPr>
        <w:t xml:space="preserve"> </w:t>
      </w:r>
    </w:p>
    <w:p w14:paraId="186C5A40" w14:textId="77777777" w:rsidR="007D1959" w:rsidRDefault="007D1959" w:rsidP="007D1959">
      <w:pPr>
        <w:ind w:left="720"/>
        <w:rPr>
          <w:rFonts w:ascii="Arial" w:hAnsi="Arial" w:cs="Arial"/>
          <w:sz w:val="20"/>
          <w:szCs w:val="20"/>
        </w:rPr>
      </w:pPr>
      <w:r>
        <w:rPr>
          <w:rFonts w:ascii="Arial" w:hAnsi="Arial" w:cs="Arial"/>
          <w:sz w:val="20"/>
          <w:szCs w:val="20"/>
        </w:rPr>
        <w:t xml:space="preserve">ATLAS: </w:t>
      </w:r>
    </w:p>
    <w:p w14:paraId="0FCF14EE" w14:textId="17C98942" w:rsidR="007D1959" w:rsidRDefault="008623E4" w:rsidP="007D1959">
      <w:pPr>
        <w:ind w:left="720"/>
        <w:rPr>
          <w:rFonts w:ascii="Arial" w:hAnsi="Arial" w:cs="Arial"/>
          <w:sz w:val="20"/>
          <w:szCs w:val="20"/>
        </w:rPr>
      </w:pPr>
      <w:r>
        <w:rPr>
          <w:rFonts w:ascii="Arial" w:hAnsi="Arial" w:cs="Arial"/>
          <w:sz w:val="20"/>
          <w:szCs w:val="20"/>
        </w:rPr>
        <w:t>Resource Used: 1 core/short</w:t>
      </w:r>
      <w:r w:rsidR="007D1959">
        <w:rPr>
          <w:rFonts w:ascii="Arial" w:hAnsi="Arial" w:cs="Arial"/>
          <w:sz w:val="20"/>
          <w:szCs w:val="20"/>
        </w:rPr>
        <w:t xml:space="preserve"> node (12 cores/96GB RAM)  @ 12 nodes</w:t>
      </w:r>
    </w:p>
    <w:p w14:paraId="1662B379" w14:textId="0966A469" w:rsidR="007D1959" w:rsidRDefault="007D1959" w:rsidP="008623E4">
      <w:pPr>
        <w:ind w:left="720"/>
        <w:rPr>
          <w:rFonts w:ascii="Arial" w:hAnsi="Arial" w:cs="Arial"/>
          <w:sz w:val="20"/>
          <w:szCs w:val="20"/>
        </w:rPr>
      </w:pPr>
      <w:r>
        <w:rPr>
          <w:rFonts w:ascii="Arial" w:hAnsi="Arial" w:cs="Arial"/>
          <w:sz w:val="20"/>
          <w:szCs w:val="20"/>
        </w:rPr>
        <w:t xml:space="preserve">Time: </w:t>
      </w:r>
      <w:r w:rsidR="008623E4">
        <w:rPr>
          <w:rFonts w:ascii="Arial" w:hAnsi="Arial" w:cs="Arial"/>
          <w:sz w:val="20"/>
          <w:szCs w:val="20"/>
        </w:rPr>
        <w:t>2 hr / core</w:t>
      </w:r>
      <w:r>
        <w:rPr>
          <w:rFonts w:ascii="Arial" w:hAnsi="Arial" w:cs="Arial"/>
          <w:sz w:val="20"/>
          <w:szCs w:val="20"/>
        </w:rPr>
        <w:t xml:space="preserve"> / </w:t>
      </w:r>
      <w:r w:rsidR="008623E4">
        <w:rPr>
          <w:rFonts w:ascii="Arial" w:hAnsi="Arial" w:cs="Arial"/>
          <w:sz w:val="20"/>
          <w:szCs w:val="20"/>
        </w:rPr>
        <w:t xml:space="preserve">SRD week  </w:t>
      </w:r>
      <w:r w:rsidR="008623E4" w:rsidRPr="008623E4">
        <w:rPr>
          <w:rFonts w:ascii="Arial" w:hAnsi="Arial" w:cs="Arial"/>
          <w:sz w:val="20"/>
          <w:szCs w:val="20"/>
        </w:rPr>
        <w:sym w:font="Wingdings" w:char="F0E8"/>
      </w:r>
      <w:r w:rsidR="008623E4">
        <w:rPr>
          <w:rFonts w:ascii="Arial" w:hAnsi="Arial" w:cs="Arial"/>
          <w:sz w:val="20"/>
          <w:szCs w:val="20"/>
        </w:rPr>
        <w:t xml:space="preserve"> total of 6 hrs for SRD week summaries for Magnolia Warbler job (not sure how many nodes were deployed). </w:t>
      </w:r>
      <w:r w:rsidRPr="007D1959">
        <w:rPr>
          <w:rFonts w:ascii="Arial" w:hAnsi="Arial" w:cs="Arial"/>
          <w:b/>
          <w:sz w:val="20"/>
          <w:szCs w:val="20"/>
        </w:rPr>
        <w:t xml:space="preserve"> </w:t>
      </w:r>
      <w:r w:rsidR="00954C6D" w:rsidRPr="00954C6D">
        <w:rPr>
          <w:rFonts w:ascii="Arial" w:hAnsi="Arial" w:cs="Arial"/>
          <w:b/>
          <w:sz w:val="20"/>
          <w:szCs w:val="20"/>
        </w:rPr>
        <w:sym w:font="Wingdings" w:char="F0E8"/>
      </w:r>
      <w:r w:rsidR="00954C6D">
        <w:rPr>
          <w:rFonts w:ascii="Arial" w:hAnsi="Arial" w:cs="Arial"/>
          <w:b/>
          <w:sz w:val="20"/>
          <w:szCs w:val="20"/>
        </w:rPr>
        <w:t xml:space="preserve"> total 8 hours (for SRD, Train &amp; Test summaries with 24 cores running concurrently)</w:t>
      </w:r>
    </w:p>
    <w:p w14:paraId="638BE798" w14:textId="77777777" w:rsidR="007D1959" w:rsidRDefault="007D1959" w:rsidP="007D1959">
      <w:pPr>
        <w:ind w:left="720"/>
        <w:rPr>
          <w:rFonts w:ascii="Arial" w:hAnsi="Arial" w:cs="Arial"/>
          <w:sz w:val="20"/>
          <w:szCs w:val="20"/>
        </w:rPr>
      </w:pPr>
    </w:p>
    <w:p w14:paraId="0940ACBB" w14:textId="77777777" w:rsidR="007D1959" w:rsidRDefault="007D1959" w:rsidP="007D1959">
      <w:pPr>
        <w:ind w:left="720"/>
        <w:rPr>
          <w:ins w:id="2" w:author="Nicholas Bruns" w:date="2015-10-22T15:07:00Z"/>
          <w:rFonts w:ascii="Arial" w:hAnsi="Arial" w:cs="Arial"/>
          <w:sz w:val="20"/>
          <w:szCs w:val="20"/>
        </w:rPr>
      </w:pPr>
      <w:r>
        <w:rPr>
          <w:rFonts w:ascii="Arial" w:hAnsi="Arial" w:cs="Arial"/>
          <w:sz w:val="20"/>
          <w:szCs w:val="20"/>
        </w:rPr>
        <w:t xml:space="preserve">AZURE: </w:t>
      </w:r>
    </w:p>
    <w:p w14:paraId="112F34BD" w14:textId="77777777" w:rsidR="007D1959" w:rsidRDefault="007D1959" w:rsidP="007D1959">
      <w:pPr>
        <w:ind w:left="720"/>
        <w:rPr>
          <w:rFonts w:ascii="Arial" w:hAnsi="Arial" w:cs="Arial"/>
          <w:sz w:val="20"/>
          <w:szCs w:val="20"/>
        </w:rPr>
      </w:pPr>
      <w:r>
        <w:rPr>
          <w:rFonts w:ascii="Arial" w:hAnsi="Arial" w:cs="Arial"/>
          <w:sz w:val="20"/>
          <w:szCs w:val="20"/>
        </w:rPr>
        <w:t xml:space="preserve">Resource Used: 1 core with &lt;3GB RAM/core @ 8 core &amp; 24GB RAM / D4 worker nodes </w:t>
      </w:r>
    </w:p>
    <w:p w14:paraId="5CDFAAA5" w14:textId="21AB2967" w:rsidR="000A2E83" w:rsidRDefault="007D1959" w:rsidP="00574E42">
      <w:pPr>
        <w:ind w:left="720"/>
        <w:rPr>
          <w:rFonts w:ascii="Arial" w:hAnsi="Arial" w:cs="Arial"/>
          <w:sz w:val="20"/>
          <w:szCs w:val="20"/>
        </w:rPr>
      </w:pPr>
      <w:r>
        <w:rPr>
          <w:rFonts w:ascii="Arial" w:hAnsi="Arial" w:cs="Arial"/>
          <w:sz w:val="20"/>
          <w:szCs w:val="20"/>
        </w:rPr>
        <w:t xml:space="preserve">Time: </w:t>
      </w:r>
      <w:r w:rsidRPr="007D1959">
        <w:rPr>
          <w:rFonts w:ascii="Arial" w:hAnsi="Arial" w:cs="Arial"/>
          <w:b/>
          <w:sz w:val="20"/>
          <w:szCs w:val="20"/>
        </w:rPr>
        <w:t xml:space="preserve"> </w:t>
      </w:r>
      <w:r w:rsidR="008623E4">
        <w:rPr>
          <w:rFonts w:ascii="Arial" w:hAnsi="Arial" w:cs="Arial"/>
          <w:b/>
          <w:sz w:val="20"/>
          <w:szCs w:val="20"/>
        </w:rPr>
        <w:t xml:space="preserve">~2.5 </w:t>
      </w:r>
      <w:r w:rsidRPr="007D1959">
        <w:rPr>
          <w:rFonts w:ascii="Arial" w:hAnsi="Arial" w:cs="Arial"/>
          <w:b/>
          <w:sz w:val="20"/>
          <w:szCs w:val="20"/>
        </w:rPr>
        <w:t>hours</w:t>
      </w:r>
      <w:r>
        <w:rPr>
          <w:rFonts w:ascii="Arial" w:hAnsi="Arial" w:cs="Arial"/>
          <w:sz w:val="20"/>
          <w:szCs w:val="20"/>
        </w:rPr>
        <w:t xml:space="preserve"> @ 241 nodes ~ 1900 cores running concurrently (based on hadoop containers used) </w:t>
      </w:r>
    </w:p>
    <w:p w14:paraId="0F2A2891" w14:textId="77777777" w:rsidR="00574E42" w:rsidRDefault="00574E42" w:rsidP="00574E42">
      <w:pPr>
        <w:ind w:left="720"/>
        <w:rPr>
          <w:rFonts w:ascii="Arial" w:hAnsi="Arial" w:cs="Arial"/>
          <w:sz w:val="20"/>
          <w:szCs w:val="20"/>
        </w:rPr>
      </w:pPr>
    </w:p>
    <w:p w14:paraId="1F9355AD" w14:textId="43510394" w:rsidR="00954C6D" w:rsidRDefault="000A2E83" w:rsidP="00C24690">
      <w:pPr>
        <w:rPr>
          <w:rFonts w:ascii="Arial" w:hAnsi="Arial" w:cs="Arial"/>
          <w:sz w:val="20"/>
          <w:szCs w:val="20"/>
        </w:rPr>
      </w:pPr>
      <w:r w:rsidRPr="00316007">
        <w:rPr>
          <w:rFonts w:ascii="Arial" w:hAnsi="Arial" w:cs="Arial"/>
          <w:b/>
          <w:sz w:val="20"/>
          <w:szCs w:val="20"/>
        </w:rPr>
        <w:t>MR3:</w:t>
      </w:r>
      <w:r>
        <w:rPr>
          <w:rFonts w:ascii="Arial" w:hAnsi="Arial" w:cs="Arial"/>
          <w:sz w:val="20"/>
          <w:szCs w:val="20"/>
        </w:rPr>
        <w:t xml:space="preserve"> </w:t>
      </w:r>
    </w:p>
    <w:p w14:paraId="724A9B65" w14:textId="0FC4D772" w:rsidR="00954C6D" w:rsidRDefault="00954C6D" w:rsidP="00574E42">
      <w:pPr>
        <w:ind w:firstLine="720"/>
        <w:rPr>
          <w:rFonts w:ascii="Arial" w:hAnsi="Arial" w:cs="Arial"/>
          <w:sz w:val="20"/>
          <w:szCs w:val="20"/>
        </w:rPr>
      </w:pPr>
      <w:r>
        <w:rPr>
          <w:rFonts w:ascii="Arial" w:hAnsi="Arial" w:cs="Arial"/>
          <w:sz w:val="20"/>
          <w:szCs w:val="20"/>
        </w:rPr>
        <w:t xml:space="preserve">ATLAS: </w:t>
      </w:r>
      <w:r w:rsidR="006E177B">
        <w:rPr>
          <w:rFonts w:ascii="Arial" w:hAnsi="Arial" w:cs="Arial"/>
          <w:sz w:val="20"/>
          <w:szCs w:val="20"/>
        </w:rPr>
        <w:t>(based on Northern Pintail)</w:t>
      </w:r>
    </w:p>
    <w:p w14:paraId="333871D2" w14:textId="66D18095" w:rsidR="00954C6D" w:rsidRDefault="006170BB" w:rsidP="00574E42">
      <w:pPr>
        <w:ind w:firstLine="720"/>
        <w:rPr>
          <w:rFonts w:ascii="Arial" w:hAnsi="Arial" w:cs="Arial"/>
          <w:sz w:val="20"/>
          <w:szCs w:val="20"/>
        </w:rPr>
      </w:pPr>
      <w:r>
        <w:rPr>
          <w:rFonts w:ascii="Arial" w:hAnsi="Arial" w:cs="Arial"/>
          <w:sz w:val="20"/>
          <w:szCs w:val="20"/>
        </w:rPr>
        <w:t xml:space="preserve">Resource used: MC on bigmem uses 12 cores / node </w:t>
      </w:r>
      <w:r w:rsidR="006E177B">
        <w:rPr>
          <w:rFonts w:ascii="Arial" w:hAnsi="Arial" w:cs="Arial"/>
          <w:sz w:val="20"/>
          <w:szCs w:val="20"/>
        </w:rPr>
        <w:t>@ 12 nodes</w:t>
      </w:r>
    </w:p>
    <w:p w14:paraId="3DD66087" w14:textId="7C466706" w:rsidR="00954C6D" w:rsidRDefault="006E177B" w:rsidP="00574E42">
      <w:pPr>
        <w:ind w:firstLine="720"/>
        <w:rPr>
          <w:rFonts w:ascii="Arial" w:hAnsi="Arial" w:cs="Arial"/>
          <w:sz w:val="20"/>
          <w:szCs w:val="20"/>
        </w:rPr>
      </w:pPr>
      <w:r>
        <w:rPr>
          <w:rFonts w:ascii="Arial" w:hAnsi="Arial" w:cs="Arial"/>
          <w:sz w:val="20"/>
          <w:szCs w:val="20"/>
        </w:rPr>
        <w:t>Time: 14 hours</w:t>
      </w:r>
    </w:p>
    <w:p w14:paraId="0D89D894" w14:textId="77777777" w:rsidR="006E177B" w:rsidRDefault="006E177B" w:rsidP="00574E42">
      <w:pPr>
        <w:ind w:firstLine="720"/>
        <w:rPr>
          <w:rFonts w:ascii="Arial" w:hAnsi="Arial" w:cs="Arial"/>
          <w:sz w:val="20"/>
          <w:szCs w:val="20"/>
        </w:rPr>
      </w:pPr>
    </w:p>
    <w:p w14:paraId="209BEBBD" w14:textId="77777777" w:rsidR="00954C6D" w:rsidRDefault="00574E42" w:rsidP="00574E42">
      <w:pPr>
        <w:ind w:firstLine="720"/>
        <w:rPr>
          <w:rFonts w:ascii="Arial" w:hAnsi="Arial" w:cs="Arial"/>
          <w:sz w:val="20"/>
          <w:szCs w:val="20"/>
        </w:rPr>
      </w:pPr>
      <w:r>
        <w:rPr>
          <w:rFonts w:ascii="Arial" w:hAnsi="Arial" w:cs="Arial"/>
          <w:sz w:val="20"/>
          <w:szCs w:val="20"/>
        </w:rPr>
        <w:t xml:space="preserve">AZURE: </w:t>
      </w:r>
    </w:p>
    <w:p w14:paraId="4E519685" w14:textId="18AF7E77" w:rsidR="000A2E83" w:rsidRPr="00C24690" w:rsidRDefault="000A2E83" w:rsidP="00574E42">
      <w:pPr>
        <w:ind w:firstLine="720"/>
        <w:rPr>
          <w:rFonts w:ascii="Arial" w:hAnsi="Arial" w:cs="Arial"/>
          <w:sz w:val="20"/>
          <w:szCs w:val="20"/>
        </w:rPr>
      </w:pPr>
      <w:r w:rsidRPr="00C24690">
        <w:rPr>
          <w:rFonts w:ascii="Arial" w:hAnsi="Arial" w:cs="Arial"/>
          <w:sz w:val="20"/>
          <w:szCs w:val="20"/>
        </w:rPr>
        <w:t>Some numbers on production scaled runs:</w:t>
      </w:r>
    </w:p>
    <w:p w14:paraId="2B084A47" w14:textId="77777777" w:rsidR="000A2E83" w:rsidRPr="00C24690" w:rsidRDefault="000A2E83" w:rsidP="000A2E83">
      <w:pPr>
        <w:ind w:left="720"/>
        <w:rPr>
          <w:rFonts w:ascii="Arial" w:hAnsi="Arial" w:cs="Arial"/>
          <w:sz w:val="20"/>
          <w:szCs w:val="20"/>
        </w:rPr>
      </w:pPr>
      <w:r w:rsidRPr="00C24690">
        <w:rPr>
          <w:rFonts w:ascii="Arial" w:hAnsi="Arial" w:cs="Arial"/>
          <w:i/>
          <w:sz w:val="20"/>
          <w:szCs w:val="20"/>
        </w:rPr>
        <w:t xml:space="preserve">2.25 mins: </w:t>
      </w:r>
      <w:r w:rsidRPr="00C24690">
        <w:rPr>
          <w:rFonts w:ascii="Arial" w:hAnsi="Arial" w:cs="Arial"/>
          <w:sz w:val="20"/>
          <w:szCs w:val="20"/>
        </w:rPr>
        <w:t>Approximate time to process each parameter line (week id and proposed threshold). Most of this time is spent performing the spatially even sampling routine.</w:t>
      </w:r>
    </w:p>
    <w:p w14:paraId="78165716" w14:textId="1BD59245" w:rsidR="000A2E83" w:rsidRPr="00C24690" w:rsidRDefault="000A2E83" w:rsidP="000A2E83">
      <w:pPr>
        <w:ind w:left="720"/>
        <w:rPr>
          <w:rFonts w:ascii="Arial" w:hAnsi="Arial" w:cs="Arial"/>
          <w:sz w:val="20"/>
          <w:szCs w:val="20"/>
        </w:rPr>
      </w:pPr>
      <w:r w:rsidRPr="00C24690">
        <w:rPr>
          <w:rFonts w:ascii="Arial" w:hAnsi="Arial" w:cs="Arial"/>
          <w:i/>
          <w:sz w:val="20"/>
          <w:szCs w:val="20"/>
        </w:rPr>
        <w:t>130k tests</w:t>
      </w:r>
      <w:r w:rsidRPr="00C24690">
        <w:rPr>
          <w:rFonts w:ascii="Arial" w:hAnsi="Arial" w:cs="Arial"/>
          <w:sz w:val="20"/>
          <w:szCs w:val="20"/>
        </w:rPr>
        <w:t xml:space="preserve"> : (52 weeks *</w:t>
      </w:r>
      <w:r w:rsidR="00BD0B93">
        <w:rPr>
          <w:rFonts w:ascii="Arial" w:hAnsi="Arial" w:cs="Arial"/>
          <w:sz w:val="20"/>
          <w:szCs w:val="20"/>
        </w:rPr>
        <w:t xml:space="preserve"> 100 thresholds * 25 MC draws) </w:t>
      </w:r>
    </w:p>
    <w:p w14:paraId="0C17EA45" w14:textId="33DF8271" w:rsidR="000A2E83" w:rsidRPr="00C24690" w:rsidRDefault="000A2E83" w:rsidP="000A2E83">
      <w:pPr>
        <w:ind w:left="720"/>
        <w:rPr>
          <w:rFonts w:ascii="Arial" w:hAnsi="Arial" w:cs="Arial"/>
          <w:sz w:val="20"/>
          <w:szCs w:val="20"/>
        </w:rPr>
      </w:pPr>
      <w:r w:rsidRPr="00C24690">
        <w:rPr>
          <w:rFonts w:ascii="Arial" w:hAnsi="Arial" w:cs="Arial"/>
          <w:i/>
          <w:sz w:val="20"/>
          <w:szCs w:val="20"/>
        </w:rPr>
        <w:t>2.6 hours</w:t>
      </w:r>
      <w:r w:rsidRPr="00C24690">
        <w:rPr>
          <w:rFonts w:ascii="Arial" w:hAnsi="Arial" w:cs="Arial"/>
          <w:sz w:val="20"/>
          <w:szCs w:val="20"/>
        </w:rPr>
        <w:t>:</w:t>
      </w:r>
      <w:r w:rsidR="00954C6D" w:rsidRPr="00C24690">
        <w:rPr>
          <w:rFonts w:ascii="Arial" w:hAnsi="Arial" w:cs="Arial"/>
          <w:sz w:val="20"/>
          <w:szCs w:val="20"/>
        </w:rPr>
        <w:t xml:space="preserve"> </w:t>
      </w:r>
      <w:r w:rsidR="00954C6D" w:rsidRPr="006E177B">
        <w:rPr>
          <w:rFonts w:ascii="Arial" w:hAnsi="Arial" w:cs="Arial"/>
          <w:b/>
          <w:i/>
          <w:sz w:val="20"/>
          <w:szCs w:val="20"/>
        </w:rPr>
        <w:t>estimated</w:t>
      </w:r>
      <w:r w:rsidR="00954C6D" w:rsidRPr="00C24690">
        <w:rPr>
          <w:rFonts w:ascii="Arial" w:hAnsi="Arial" w:cs="Arial"/>
          <w:sz w:val="20"/>
          <w:szCs w:val="20"/>
        </w:rPr>
        <w:t xml:space="preserve"> time to do all on 241</w:t>
      </w:r>
      <w:r w:rsidRPr="00C24690">
        <w:rPr>
          <w:rFonts w:ascii="Arial" w:hAnsi="Arial" w:cs="Arial"/>
          <w:sz w:val="20"/>
          <w:szCs w:val="20"/>
        </w:rPr>
        <w:t xml:space="preserve">, 8-core machines </w:t>
      </w:r>
      <w:r w:rsidRPr="00C24690">
        <w:rPr>
          <w:rFonts w:ascii="Arial" w:hAnsi="Arial" w:cs="Arial"/>
          <w:i/>
          <w:sz w:val="20"/>
          <w:szCs w:val="20"/>
        </w:rPr>
        <w:t xml:space="preserve"> </w:t>
      </w:r>
    </w:p>
    <w:p w14:paraId="6EB33948" w14:textId="77777777" w:rsidR="00BD0B93" w:rsidRDefault="00BD0B93" w:rsidP="00897D8E">
      <w:pPr>
        <w:rPr>
          <w:rFonts w:ascii="Arial" w:hAnsi="Arial" w:cs="Arial"/>
          <w:sz w:val="20"/>
          <w:szCs w:val="20"/>
        </w:rPr>
      </w:pPr>
    </w:p>
    <w:p w14:paraId="1D6CF117" w14:textId="1A92BBFF" w:rsidR="000A2E83" w:rsidRPr="00186744" w:rsidRDefault="006E177B" w:rsidP="00897D8E">
      <w:pPr>
        <w:rPr>
          <w:rFonts w:ascii="Arial" w:hAnsi="Arial" w:cs="Arial"/>
          <w:b/>
          <w:sz w:val="20"/>
          <w:szCs w:val="20"/>
        </w:rPr>
      </w:pPr>
      <w:r w:rsidRPr="00186744">
        <w:rPr>
          <w:rFonts w:ascii="Arial" w:hAnsi="Arial" w:cs="Arial"/>
          <w:b/>
          <w:sz w:val="20"/>
          <w:szCs w:val="20"/>
        </w:rPr>
        <w:t xml:space="preserve">Total Wall Clock for Computing (Excludes data prep, movement, etc) </w:t>
      </w:r>
    </w:p>
    <w:p w14:paraId="52507128" w14:textId="389008D0" w:rsidR="006E177B" w:rsidRDefault="006E177B" w:rsidP="006E177B">
      <w:pPr>
        <w:ind w:left="720"/>
        <w:rPr>
          <w:rFonts w:ascii="Arial" w:hAnsi="Arial" w:cs="Arial"/>
          <w:sz w:val="20"/>
          <w:szCs w:val="20"/>
        </w:rPr>
      </w:pPr>
      <w:r>
        <w:rPr>
          <w:rFonts w:ascii="Arial" w:hAnsi="Arial" w:cs="Arial"/>
          <w:sz w:val="20"/>
          <w:szCs w:val="20"/>
        </w:rPr>
        <w:t>Azure &lt; 12 hrs</w:t>
      </w:r>
    </w:p>
    <w:p w14:paraId="7311DF86" w14:textId="57E99F45" w:rsidR="006E177B" w:rsidRDefault="006E177B" w:rsidP="006E177B">
      <w:pPr>
        <w:ind w:left="720"/>
        <w:rPr>
          <w:rFonts w:ascii="Arial" w:hAnsi="Arial" w:cs="Arial"/>
          <w:sz w:val="20"/>
          <w:szCs w:val="20"/>
        </w:rPr>
      </w:pPr>
      <w:r>
        <w:rPr>
          <w:rFonts w:ascii="Arial" w:hAnsi="Arial" w:cs="Arial"/>
          <w:sz w:val="20"/>
          <w:szCs w:val="20"/>
        </w:rPr>
        <w:t>ATLAS ~14 days</w:t>
      </w:r>
    </w:p>
    <w:p w14:paraId="751DE939" w14:textId="77777777" w:rsidR="00BD0B93" w:rsidRDefault="00BD0B93" w:rsidP="0055414E">
      <w:pPr>
        <w:rPr>
          <w:rFonts w:ascii="Arial" w:hAnsi="Arial" w:cs="Arial"/>
          <w:sz w:val="20"/>
          <w:szCs w:val="20"/>
        </w:rPr>
      </w:pPr>
    </w:p>
    <w:p w14:paraId="5658A8EE" w14:textId="5C8E4273" w:rsidR="00BD0B93" w:rsidRDefault="00656844" w:rsidP="0055414E">
      <w:pPr>
        <w:rPr>
          <w:rFonts w:ascii="Arial" w:hAnsi="Arial" w:cs="Arial"/>
          <w:b/>
          <w:sz w:val="20"/>
          <w:szCs w:val="20"/>
        </w:rPr>
      </w:pPr>
      <w:r>
        <w:rPr>
          <w:rFonts w:ascii="Arial" w:hAnsi="Arial" w:cs="Arial"/>
          <w:b/>
          <w:sz w:val="20"/>
          <w:szCs w:val="20"/>
        </w:rPr>
        <w:t xml:space="preserve">Work time, ie serial execution time </w:t>
      </w:r>
      <w:r w:rsidR="00BD0B93" w:rsidRPr="007F484D">
        <w:rPr>
          <w:rFonts w:ascii="Arial" w:hAnsi="Arial" w:cs="Arial"/>
          <w:b/>
          <w:sz w:val="20"/>
          <w:szCs w:val="20"/>
        </w:rPr>
        <w:t>(Clock time x nodes at work)</w:t>
      </w:r>
    </w:p>
    <w:p w14:paraId="0D4F9E15" w14:textId="68B2EF26" w:rsidR="007F484D" w:rsidRDefault="007F484D" w:rsidP="007F484D">
      <w:pPr>
        <w:ind w:left="720"/>
        <w:rPr>
          <w:rFonts w:ascii="Arial" w:hAnsi="Arial" w:cs="Arial"/>
          <w:sz w:val="20"/>
          <w:szCs w:val="20"/>
        </w:rPr>
      </w:pPr>
      <w:r>
        <w:rPr>
          <w:rFonts w:ascii="Arial" w:hAnsi="Arial" w:cs="Arial"/>
          <w:sz w:val="20"/>
          <w:szCs w:val="20"/>
        </w:rPr>
        <w:t>Atlas:</w:t>
      </w:r>
    </w:p>
    <w:p w14:paraId="42704925" w14:textId="2FD22B23" w:rsidR="007F484D" w:rsidRDefault="007F484D" w:rsidP="00672304">
      <w:pPr>
        <w:ind w:left="1440"/>
        <w:rPr>
          <w:rFonts w:ascii="Arial" w:hAnsi="Arial" w:cs="Arial"/>
          <w:sz w:val="20"/>
          <w:szCs w:val="20"/>
        </w:rPr>
      </w:pPr>
      <w:r w:rsidRPr="007F484D">
        <w:rPr>
          <w:rFonts w:ascii="Arial" w:hAnsi="Arial" w:cs="Arial"/>
          <w:b/>
          <w:sz w:val="20"/>
          <w:szCs w:val="20"/>
        </w:rPr>
        <w:t>6k hours</w:t>
      </w:r>
      <w:r>
        <w:rPr>
          <w:rFonts w:ascii="Arial" w:hAnsi="Arial" w:cs="Arial"/>
          <w:sz w:val="20"/>
          <w:szCs w:val="20"/>
        </w:rPr>
        <w:t xml:space="preserve"> = </w:t>
      </w:r>
      <w:r w:rsidRPr="00672304">
        <w:rPr>
          <w:rFonts w:ascii="Arial" w:hAnsi="Arial" w:cs="Arial"/>
          <w:b/>
          <w:sz w:val="20"/>
          <w:szCs w:val="20"/>
        </w:rPr>
        <w:t>3.8 k hours</w:t>
      </w:r>
      <w:r>
        <w:rPr>
          <w:rFonts w:ascii="Arial" w:hAnsi="Arial" w:cs="Arial"/>
          <w:sz w:val="20"/>
          <w:szCs w:val="20"/>
        </w:rPr>
        <w:t xml:space="preserve"> (step 1) + </w:t>
      </w:r>
      <w:r w:rsidRPr="00672304">
        <w:rPr>
          <w:rFonts w:ascii="Arial" w:hAnsi="Arial" w:cs="Arial"/>
          <w:b/>
          <w:sz w:val="20"/>
          <w:szCs w:val="20"/>
        </w:rPr>
        <w:t>192 hours</w:t>
      </w:r>
      <w:r>
        <w:rPr>
          <w:rFonts w:ascii="Arial" w:hAnsi="Arial" w:cs="Arial"/>
          <w:sz w:val="20"/>
          <w:szCs w:val="20"/>
        </w:rPr>
        <w:t xml:space="preserve"> (step 2) + </w:t>
      </w:r>
      <w:r w:rsidRPr="00672304">
        <w:rPr>
          <w:rFonts w:ascii="Arial" w:hAnsi="Arial" w:cs="Arial"/>
          <w:b/>
          <w:sz w:val="20"/>
          <w:szCs w:val="20"/>
        </w:rPr>
        <w:t>2016 hours</w:t>
      </w:r>
      <w:r>
        <w:rPr>
          <w:rFonts w:ascii="Arial" w:hAnsi="Arial" w:cs="Arial"/>
          <w:sz w:val="20"/>
          <w:szCs w:val="20"/>
        </w:rPr>
        <w:t xml:space="preserve"> (step 3)</w:t>
      </w:r>
    </w:p>
    <w:p w14:paraId="14C61473" w14:textId="6194356F" w:rsidR="00672304" w:rsidRDefault="00672304" w:rsidP="00672304">
      <w:pPr>
        <w:ind w:left="720"/>
        <w:rPr>
          <w:rFonts w:ascii="Arial" w:hAnsi="Arial" w:cs="Arial"/>
          <w:sz w:val="20"/>
          <w:szCs w:val="20"/>
        </w:rPr>
      </w:pPr>
      <w:r>
        <w:rPr>
          <w:rFonts w:ascii="Arial" w:hAnsi="Arial" w:cs="Arial"/>
          <w:sz w:val="20"/>
          <w:szCs w:val="20"/>
        </w:rPr>
        <w:t>Azure:</w:t>
      </w:r>
    </w:p>
    <w:p w14:paraId="0E0B464A" w14:textId="4D4DFD7D" w:rsidR="00672304" w:rsidRPr="00672304" w:rsidRDefault="00672304" w:rsidP="00672304">
      <w:pPr>
        <w:ind w:left="1440"/>
        <w:rPr>
          <w:rFonts w:ascii="Arial" w:hAnsi="Arial" w:cs="Arial"/>
          <w:sz w:val="20"/>
          <w:szCs w:val="20"/>
        </w:rPr>
      </w:pPr>
      <w:r w:rsidRPr="00672304">
        <w:rPr>
          <w:rFonts w:ascii="Arial" w:hAnsi="Arial" w:cs="Arial"/>
          <w:b/>
          <w:sz w:val="20"/>
          <w:szCs w:val="20"/>
        </w:rPr>
        <w:t>19k hours</w:t>
      </w:r>
      <w:r>
        <w:rPr>
          <w:rFonts w:ascii="Arial" w:hAnsi="Arial" w:cs="Arial"/>
          <w:b/>
          <w:sz w:val="20"/>
          <w:szCs w:val="20"/>
        </w:rPr>
        <w:t xml:space="preserve"> = </w:t>
      </w:r>
      <w:r>
        <w:rPr>
          <w:rFonts w:ascii="Arial" w:hAnsi="Arial" w:cs="Arial"/>
          <w:sz w:val="20"/>
          <w:szCs w:val="20"/>
        </w:rPr>
        <w:t xml:space="preserve">1900 * 10 </w:t>
      </w:r>
    </w:p>
    <w:p w14:paraId="05908835" w14:textId="77777777" w:rsidR="00672304" w:rsidRDefault="00672304" w:rsidP="00672304">
      <w:pPr>
        <w:rPr>
          <w:rFonts w:ascii="Arial" w:hAnsi="Arial" w:cs="Arial"/>
          <w:sz w:val="20"/>
          <w:szCs w:val="20"/>
        </w:rPr>
      </w:pPr>
    </w:p>
    <w:p w14:paraId="4402867E" w14:textId="50CFED7C" w:rsidR="00672304" w:rsidRDefault="00672304" w:rsidP="00672304">
      <w:pPr>
        <w:ind w:left="720"/>
        <w:rPr>
          <w:rFonts w:ascii="Arial" w:hAnsi="Arial" w:cs="Arial"/>
          <w:sz w:val="20"/>
          <w:szCs w:val="20"/>
        </w:rPr>
      </w:pPr>
      <w:r>
        <w:rPr>
          <w:rFonts w:ascii="Arial" w:hAnsi="Arial" w:cs="Arial"/>
          <w:sz w:val="20"/>
          <w:szCs w:val="20"/>
        </w:rPr>
        <w:t>Notice Atlas is 3x faster!</w:t>
      </w:r>
      <w:r w:rsidR="00656844">
        <w:rPr>
          <w:rFonts w:ascii="Arial" w:hAnsi="Arial" w:cs="Arial"/>
          <w:sz w:val="20"/>
          <w:szCs w:val="20"/>
        </w:rPr>
        <w:t xml:space="preserve"> Why? There are several reasons</w:t>
      </w:r>
    </w:p>
    <w:p w14:paraId="2FEE60B3" w14:textId="7F4D5B73" w:rsidR="00672304" w:rsidRDefault="00656844" w:rsidP="00656844">
      <w:pPr>
        <w:pStyle w:val="ListParagraph"/>
        <w:numPr>
          <w:ilvl w:val="0"/>
          <w:numId w:val="33"/>
        </w:numPr>
        <w:ind w:left="1440"/>
        <w:rPr>
          <w:rFonts w:ascii="Arial" w:hAnsi="Arial" w:cs="Arial"/>
          <w:sz w:val="20"/>
          <w:szCs w:val="20"/>
        </w:rPr>
      </w:pPr>
      <w:r>
        <w:rPr>
          <w:rFonts w:ascii="Arial" w:hAnsi="Arial" w:cs="Arial"/>
          <w:sz w:val="20"/>
          <w:szCs w:val="20"/>
        </w:rPr>
        <w:t>Think h</w:t>
      </w:r>
      <w:r w:rsidRPr="00656844">
        <w:rPr>
          <w:rFonts w:ascii="Arial" w:hAnsi="Arial" w:cs="Arial"/>
          <w:sz w:val="20"/>
          <w:szCs w:val="20"/>
        </w:rPr>
        <w:t xml:space="preserve">orizontal scaling! These Azure </w:t>
      </w:r>
      <w:r>
        <w:rPr>
          <w:rFonts w:ascii="Arial" w:hAnsi="Arial" w:cs="Arial"/>
          <w:sz w:val="20"/>
          <w:szCs w:val="20"/>
        </w:rPr>
        <w:t>VM’s are lower quality, by intent. This means Azure machines have various lower quality components, ie  less powerful processors.  You can see this differences in the single thread awk scripts, which take 2-4 times longer on an Azure node than on Atlas.</w:t>
      </w:r>
    </w:p>
    <w:p w14:paraId="3D785428" w14:textId="1E90888E" w:rsidR="00D3646C" w:rsidRDefault="00D3646C" w:rsidP="00656844">
      <w:pPr>
        <w:pStyle w:val="ListParagraph"/>
        <w:numPr>
          <w:ilvl w:val="0"/>
          <w:numId w:val="33"/>
        </w:numPr>
        <w:ind w:left="1440"/>
        <w:rPr>
          <w:rFonts w:ascii="Arial" w:hAnsi="Arial" w:cs="Arial"/>
          <w:sz w:val="20"/>
          <w:szCs w:val="20"/>
        </w:rPr>
      </w:pPr>
      <w:r>
        <w:rPr>
          <w:rFonts w:ascii="Arial" w:hAnsi="Arial" w:cs="Arial"/>
          <w:sz w:val="20"/>
          <w:szCs w:val="20"/>
        </w:rPr>
        <w:t>Azure is VM’s! Atlas is M’s!</w:t>
      </w:r>
    </w:p>
    <w:p w14:paraId="6C0425F3" w14:textId="29D378DE" w:rsidR="00656844" w:rsidRDefault="00656844" w:rsidP="00656844">
      <w:pPr>
        <w:pStyle w:val="ListParagraph"/>
        <w:numPr>
          <w:ilvl w:val="0"/>
          <w:numId w:val="33"/>
        </w:numPr>
        <w:ind w:left="1440"/>
        <w:rPr>
          <w:rFonts w:ascii="Arial" w:hAnsi="Arial" w:cs="Arial"/>
          <w:sz w:val="20"/>
          <w:szCs w:val="20"/>
        </w:rPr>
      </w:pPr>
      <w:r>
        <w:rPr>
          <w:rFonts w:ascii="Arial" w:hAnsi="Arial" w:cs="Arial"/>
          <w:sz w:val="20"/>
          <w:szCs w:val="20"/>
        </w:rPr>
        <w:t xml:space="preserve">Hadoop as a framework has costs, for instance increased movement of data through network pathways across machines.  Also note that Atlas </w:t>
      </w:r>
      <w:r w:rsidR="00D3646C">
        <w:rPr>
          <w:rFonts w:ascii="Arial" w:hAnsi="Arial" w:cs="Arial"/>
          <w:sz w:val="20"/>
          <w:szCs w:val="20"/>
        </w:rPr>
        <w:t xml:space="preserve">has </w:t>
      </w:r>
      <w:r>
        <w:rPr>
          <w:rFonts w:ascii="Arial" w:hAnsi="Arial" w:cs="Arial"/>
          <w:sz w:val="20"/>
          <w:szCs w:val="20"/>
        </w:rPr>
        <w:t>extremely fast, Infiniband connections between nodes.</w:t>
      </w:r>
    </w:p>
    <w:p w14:paraId="68D53A2B" w14:textId="77777777" w:rsidR="00656844" w:rsidRPr="00656844" w:rsidRDefault="00656844" w:rsidP="00656844">
      <w:pPr>
        <w:ind w:left="1080"/>
        <w:rPr>
          <w:rFonts w:ascii="Arial" w:hAnsi="Arial" w:cs="Arial"/>
          <w:sz w:val="20"/>
          <w:szCs w:val="20"/>
        </w:rPr>
      </w:pPr>
    </w:p>
    <w:p w14:paraId="7B913949" w14:textId="77777777" w:rsidR="007F484D" w:rsidRPr="007F484D" w:rsidRDefault="007F484D" w:rsidP="0055414E">
      <w:pPr>
        <w:rPr>
          <w:rFonts w:ascii="Arial" w:hAnsi="Arial" w:cs="Arial"/>
          <w:b/>
          <w:sz w:val="20"/>
          <w:szCs w:val="20"/>
        </w:rPr>
      </w:pPr>
    </w:p>
    <w:p w14:paraId="1D80EBAF" w14:textId="04106A0B" w:rsidR="0055414E" w:rsidRDefault="0055414E" w:rsidP="0055414E">
      <w:pPr>
        <w:rPr>
          <w:rFonts w:ascii="Arial" w:hAnsi="Arial" w:cs="Arial"/>
          <w:sz w:val="20"/>
          <w:szCs w:val="20"/>
        </w:rPr>
      </w:pPr>
    </w:p>
    <w:p w14:paraId="0E5EE021" w14:textId="77777777" w:rsidR="001D1066" w:rsidRPr="00DA3C6E" w:rsidRDefault="001D1066" w:rsidP="0055414E">
      <w:pPr>
        <w:rPr>
          <w:rFonts w:ascii="Arial" w:hAnsi="Arial" w:cs="Arial"/>
          <w:b/>
          <w:sz w:val="20"/>
          <w:szCs w:val="20"/>
        </w:rPr>
      </w:pPr>
      <w:r w:rsidRPr="00DA3C6E">
        <w:rPr>
          <w:rFonts w:ascii="Arial" w:hAnsi="Arial" w:cs="Arial"/>
          <w:b/>
          <w:sz w:val="20"/>
          <w:szCs w:val="20"/>
        </w:rPr>
        <w:t xml:space="preserve">Replacement cost analysis of </w:t>
      </w:r>
      <w:r w:rsidR="0055414E" w:rsidRPr="00DA3C6E">
        <w:rPr>
          <w:rFonts w:ascii="Arial" w:hAnsi="Arial" w:cs="Arial"/>
          <w:b/>
          <w:sz w:val="20"/>
          <w:szCs w:val="20"/>
        </w:rPr>
        <w:t>STEM WFv3</w:t>
      </w:r>
    </w:p>
    <w:p w14:paraId="1892DEBF" w14:textId="68C91AA1" w:rsidR="0055414E" w:rsidRPr="00545C0E" w:rsidRDefault="0055414E" w:rsidP="001D1066">
      <w:pPr>
        <w:ind w:left="720"/>
        <w:rPr>
          <w:rFonts w:ascii="Arial" w:hAnsi="Arial" w:cs="Arial"/>
          <w:sz w:val="20"/>
          <w:szCs w:val="20"/>
        </w:rPr>
      </w:pPr>
      <w:r w:rsidRPr="00545C0E">
        <w:rPr>
          <w:rFonts w:ascii="Arial" w:hAnsi="Arial" w:cs="Arial"/>
          <w:sz w:val="20"/>
          <w:szCs w:val="20"/>
        </w:rPr>
        <w:t>Atlas</w:t>
      </w:r>
      <w:r>
        <w:rPr>
          <w:rFonts w:ascii="Arial" w:hAnsi="Arial" w:cs="Arial"/>
          <w:sz w:val="20"/>
          <w:szCs w:val="20"/>
        </w:rPr>
        <w:t xml:space="preserve"> Bigmem queue</w:t>
      </w:r>
      <w:r w:rsidR="001D1066">
        <w:rPr>
          <w:rFonts w:ascii="Arial" w:hAnsi="Arial" w:cs="Arial"/>
          <w:sz w:val="20"/>
          <w:szCs w:val="20"/>
        </w:rPr>
        <w:t xml:space="preserve">: </w:t>
      </w:r>
    </w:p>
    <w:p w14:paraId="55781290" w14:textId="77777777" w:rsidR="0055414E" w:rsidRPr="00545C0E" w:rsidRDefault="0055414E" w:rsidP="001D1066">
      <w:pPr>
        <w:ind w:left="720"/>
        <w:rPr>
          <w:rFonts w:ascii="Arial" w:hAnsi="Arial" w:cs="Arial"/>
          <w:sz w:val="20"/>
          <w:szCs w:val="20"/>
        </w:rPr>
      </w:pPr>
      <w:r w:rsidRPr="00545C0E">
        <w:rPr>
          <w:rFonts w:ascii="Arial" w:hAnsi="Arial" w:cs="Arial"/>
          <w:sz w:val="20"/>
          <w:szCs w:val="20"/>
        </w:rPr>
        <w:t>12 x (12 core, 96 GB)</w:t>
      </w:r>
    </w:p>
    <w:p w14:paraId="7A6CFB98" w14:textId="77777777" w:rsidR="0055414E" w:rsidRDefault="0055414E" w:rsidP="001D1066">
      <w:pPr>
        <w:ind w:left="720"/>
        <w:rPr>
          <w:rFonts w:ascii="Arial" w:hAnsi="Arial" w:cs="Arial"/>
          <w:sz w:val="20"/>
          <w:szCs w:val="20"/>
        </w:rPr>
      </w:pPr>
      <w:r w:rsidRPr="00545C0E">
        <w:rPr>
          <w:rFonts w:ascii="Arial" w:hAnsi="Arial" w:cs="Arial"/>
          <w:sz w:val="20"/>
          <w:szCs w:val="20"/>
        </w:rPr>
        <w:t>144 core, 1152 GB ram (1.152 TB ram</w:t>
      </w:r>
      <w:r>
        <w:rPr>
          <w:rFonts w:ascii="Arial" w:hAnsi="Arial" w:cs="Arial"/>
          <w:sz w:val="20"/>
          <w:szCs w:val="20"/>
        </w:rPr>
        <w:t>)</w:t>
      </w:r>
    </w:p>
    <w:p w14:paraId="33FCE99B" w14:textId="77777777" w:rsidR="005B66DA" w:rsidRPr="005B66DA" w:rsidRDefault="005B66DA" w:rsidP="005B66DA">
      <w:pPr>
        <w:rPr>
          <w:rFonts w:ascii="Arial" w:hAnsi="Arial" w:cs="Arial"/>
          <w:sz w:val="20"/>
          <w:szCs w:val="20"/>
        </w:rPr>
      </w:pPr>
    </w:p>
    <w:p w14:paraId="089ABBC6" w14:textId="6080923A" w:rsidR="005B66DA" w:rsidRPr="005B66DA" w:rsidRDefault="005B66DA" w:rsidP="005B66DA">
      <w:pPr>
        <w:rPr>
          <w:rFonts w:ascii="Arial" w:hAnsi="Arial" w:cs="Arial"/>
          <w:sz w:val="20"/>
          <w:szCs w:val="20"/>
        </w:rPr>
      </w:pPr>
      <w:r w:rsidRPr="005B66DA">
        <w:rPr>
          <w:rFonts w:ascii="Arial" w:hAnsi="Arial" w:cs="Arial"/>
          <w:sz w:val="20"/>
          <w:szCs w:val="20"/>
        </w:rPr>
        <w:tab/>
      </w:r>
      <w:r w:rsidR="00DA3C6E">
        <w:rPr>
          <w:rFonts w:ascii="Arial" w:hAnsi="Arial" w:cs="Arial"/>
          <w:sz w:val="20"/>
          <w:szCs w:val="20"/>
        </w:rPr>
        <w:t>Price if rented on Azure for MR1 only!</w:t>
      </w:r>
      <w:r w:rsidRPr="005B66DA">
        <w:rPr>
          <w:rFonts w:ascii="Arial" w:hAnsi="Arial" w:cs="Arial"/>
          <w:sz w:val="20"/>
          <w:szCs w:val="20"/>
        </w:rPr>
        <w:tab/>
      </w:r>
    </w:p>
    <w:p w14:paraId="46FB73E2" w14:textId="5A34251F" w:rsidR="005B66DA" w:rsidRPr="005B66DA" w:rsidRDefault="0055414E" w:rsidP="005B66DA">
      <w:pPr>
        <w:rPr>
          <w:rFonts w:ascii="Arial" w:hAnsi="Arial" w:cs="Arial"/>
          <w:sz w:val="20"/>
          <w:szCs w:val="20"/>
        </w:rPr>
      </w:pPr>
      <w:r>
        <w:rPr>
          <w:rFonts w:ascii="Arial" w:hAnsi="Arial" w:cs="Arial"/>
          <w:sz w:val="20"/>
          <w:szCs w:val="20"/>
        </w:rPr>
        <w:tab/>
        <w:t>~$3k - $5k</w:t>
      </w:r>
    </w:p>
    <w:p w14:paraId="37998071" w14:textId="77777777" w:rsidR="005B66DA" w:rsidRPr="005B66DA" w:rsidRDefault="005B66DA" w:rsidP="00DA3C6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t>closest match of machine, the D14</w:t>
      </w:r>
    </w:p>
    <w:p w14:paraId="16E132A4" w14:textId="77777777" w:rsidR="005B66DA" w:rsidRPr="005B66DA" w:rsidRDefault="005B66DA" w:rsidP="00DA3C6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t>16 cores</w:t>
      </w:r>
      <w:r w:rsidRPr="005B66DA">
        <w:rPr>
          <w:rFonts w:ascii="Arial" w:hAnsi="Arial" w:cs="Arial"/>
          <w:sz w:val="20"/>
          <w:szCs w:val="20"/>
        </w:rPr>
        <w:tab/>
        <w:t>112 GB RAM</w:t>
      </w:r>
      <w:r w:rsidRPr="005B66DA">
        <w:rPr>
          <w:rFonts w:ascii="Arial" w:hAnsi="Arial" w:cs="Arial"/>
          <w:sz w:val="20"/>
          <w:szCs w:val="20"/>
        </w:rPr>
        <w:tab/>
        <w:t>800 GB Disk</w:t>
      </w:r>
    </w:p>
    <w:p w14:paraId="58606AE9" w14:textId="77777777" w:rsidR="005B66DA" w:rsidRPr="005B66DA" w:rsidRDefault="005B66DA" w:rsidP="00DA3C6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t>12 for 323 hours at $1.31/hour=</w:t>
      </w:r>
    </w:p>
    <w:p w14:paraId="05F2425E" w14:textId="77777777" w:rsidR="005B66DA" w:rsidRPr="005B66DA" w:rsidRDefault="005B66DA" w:rsidP="00DA3C6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t>$5,060.12</w:t>
      </w:r>
    </w:p>
    <w:p w14:paraId="39E8BBD5" w14:textId="1C2F8C76" w:rsidR="005B66DA" w:rsidRPr="005B66DA" w:rsidRDefault="005B66DA" w:rsidP="00DA3C6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t xml:space="preserve">the next cheapest might not be </w:t>
      </w:r>
      <w:r w:rsidR="001D1066" w:rsidRPr="005B66DA">
        <w:rPr>
          <w:rFonts w:ascii="Arial" w:hAnsi="Arial" w:cs="Arial"/>
          <w:sz w:val="20"/>
          <w:szCs w:val="20"/>
        </w:rPr>
        <w:t>relevant</w:t>
      </w:r>
      <w:r w:rsidRPr="005B66DA">
        <w:rPr>
          <w:rFonts w:ascii="Arial" w:hAnsi="Arial" w:cs="Arial"/>
          <w:sz w:val="20"/>
          <w:szCs w:val="20"/>
        </w:rPr>
        <w:t>, as likely has too little ram to run:</w:t>
      </w:r>
    </w:p>
    <w:p w14:paraId="307AB03F" w14:textId="77777777" w:rsidR="005B66DA" w:rsidRPr="005B66DA" w:rsidRDefault="005B66DA" w:rsidP="00DA3C6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t>8 cores</w:t>
      </w:r>
      <w:r w:rsidRPr="005B66DA">
        <w:rPr>
          <w:rFonts w:ascii="Arial" w:hAnsi="Arial" w:cs="Arial"/>
          <w:sz w:val="20"/>
          <w:szCs w:val="20"/>
        </w:rPr>
        <w:tab/>
        <w:t>56 GB RAM</w:t>
      </w:r>
      <w:r w:rsidRPr="005B66DA">
        <w:rPr>
          <w:rFonts w:ascii="Arial" w:hAnsi="Arial" w:cs="Arial"/>
          <w:sz w:val="20"/>
          <w:szCs w:val="20"/>
        </w:rPr>
        <w:tab/>
        <w:t>400 GB Disk</w:t>
      </w:r>
      <w:r w:rsidRPr="005B66DA">
        <w:rPr>
          <w:rFonts w:ascii="Arial" w:hAnsi="Arial" w:cs="Arial"/>
          <w:sz w:val="20"/>
          <w:szCs w:val="20"/>
        </w:rPr>
        <w:tab/>
        <w:t>$0.73/hr</w:t>
      </w:r>
    </w:p>
    <w:p w14:paraId="6DC840DE" w14:textId="77777777" w:rsidR="005B66DA" w:rsidRPr="005B66DA" w:rsidRDefault="005B66DA" w:rsidP="00DA3C6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t>12 for 323 hours at $.73/hour=</w:t>
      </w:r>
    </w:p>
    <w:p w14:paraId="75D288BD" w14:textId="47A25F82" w:rsidR="005B66DA" w:rsidRDefault="005B66DA" w:rsidP="00897D8E">
      <w:pPr>
        <w:rPr>
          <w:rFonts w:ascii="Arial" w:hAnsi="Arial" w:cs="Arial"/>
          <w:sz w:val="20"/>
          <w:szCs w:val="20"/>
        </w:rPr>
      </w:pP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r>
      <w:r w:rsidRPr="005B66DA">
        <w:rPr>
          <w:rFonts w:ascii="Arial" w:hAnsi="Arial" w:cs="Arial"/>
          <w:sz w:val="20"/>
          <w:szCs w:val="20"/>
        </w:rPr>
        <w:tab/>
        <w:t>$2,812.04</w:t>
      </w:r>
    </w:p>
    <w:p w14:paraId="058C341D" w14:textId="77777777" w:rsidR="001352EB" w:rsidRDefault="001352EB" w:rsidP="001352EB">
      <w:pPr>
        <w:ind w:left="720"/>
        <w:rPr>
          <w:rFonts w:ascii="Arial" w:hAnsi="Arial" w:cs="Arial"/>
          <w:sz w:val="20"/>
          <w:szCs w:val="20"/>
        </w:rPr>
      </w:pPr>
    </w:p>
    <w:p w14:paraId="3B36E242" w14:textId="1E650D8D" w:rsidR="001352EB" w:rsidRDefault="001352EB" w:rsidP="001352EB">
      <w:pPr>
        <w:ind w:left="720"/>
        <w:rPr>
          <w:rFonts w:ascii="Arial" w:hAnsi="Arial" w:cs="Arial"/>
          <w:sz w:val="20"/>
          <w:szCs w:val="20"/>
        </w:rPr>
      </w:pPr>
      <w:r>
        <w:rPr>
          <w:rFonts w:ascii="Arial" w:hAnsi="Arial" w:cs="Arial"/>
          <w:sz w:val="20"/>
          <w:szCs w:val="20"/>
        </w:rPr>
        <w:t>Note: these estimates are conservative (ie, Atlas could have been shown to be worse) for 2 reasons:</w:t>
      </w:r>
    </w:p>
    <w:p w14:paraId="572415CC" w14:textId="5F1813C1" w:rsidR="001352EB" w:rsidRDefault="001352EB" w:rsidP="001352EB">
      <w:pPr>
        <w:pStyle w:val="ListParagraph"/>
        <w:numPr>
          <w:ilvl w:val="0"/>
          <w:numId w:val="31"/>
        </w:numPr>
        <w:rPr>
          <w:rFonts w:ascii="Arial" w:hAnsi="Arial" w:cs="Arial"/>
          <w:sz w:val="20"/>
          <w:szCs w:val="20"/>
        </w:rPr>
      </w:pPr>
      <w:r w:rsidRPr="001352EB">
        <w:rPr>
          <w:rFonts w:ascii="Arial" w:hAnsi="Arial" w:cs="Arial"/>
          <w:sz w:val="20"/>
          <w:szCs w:val="20"/>
        </w:rPr>
        <w:t>Atlas nodes appear to have faster processors than Azure machine, as demonstrated by timing the awk scirpts</w:t>
      </w:r>
    </w:p>
    <w:p w14:paraId="5824C321" w14:textId="77777777" w:rsidR="001352EB" w:rsidRDefault="001352EB" w:rsidP="001352EB">
      <w:pPr>
        <w:pStyle w:val="ListParagraph"/>
        <w:numPr>
          <w:ilvl w:val="0"/>
          <w:numId w:val="31"/>
        </w:numPr>
        <w:rPr>
          <w:rFonts w:ascii="Arial" w:hAnsi="Arial" w:cs="Arial"/>
          <w:sz w:val="20"/>
          <w:szCs w:val="20"/>
        </w:rPr>
      </w:pPr>
      <w:r>
        <w:rPr>
          <w:rFonts w:ascii="Arial" w:hAnsi="Arial" w:cs="Arial"/>
          <w:sz w:val="20"/>
          <w:szCs w:val="20"/>
        </w:rPr>
        <w:t xml:space="preserve">V3 is written for Atlas or a similar HPC with a shared network mounted filesystem! So without a major rewriting and development, it just wouldn’t work on this architecture. </w:t>
      </w:r>
    </w:p>
    <w:p w14:paraId="2D347172" w14:textId="155EAA79" w:rsidR="001352EB" w:rsidRPr="001352EB" w:rsidRDefault="001352EB" w:rsidP="001352EB">
      <w:pPr>
        <w:pStyle w:val="ListParagraph"/>
        <w:numPr>
          <w:ilvl w:val="0"/>
          <w:numId w:val="31"/>
        </w:numPr>
        <w:rPr>
          <w:rFonts w:ascii="Arial" w:hAnsi="Arial" w:cs="Arial"/>
          <w:sz w:val="20"/>
          <w:szCs w:val="20"/>
        </w:rPr>
      </w:pPr>
      <w:r w:rsidRPr="001352EB">
        <w:rPr>
          <w:rFonts w:ascii="Arial" w:hAnsi="Arial" w:cs="Arial"/>
          <w:sz w:val="20"/>
          <w:szCs w:val="20"/>
        </w:rPr>
        <w:t>While the main ideas, structure of V3 might work as a map only job on Hadoop</w:t>
      </w:r>
    </w:p>
    <w:p w14:paraId="0AEFD5F9" w14:textId="70F4C22B" w:rsidR="001352EB" w:rsidRPr="001352EB" w:rsidRDefault="001352EB" w:rsidP="001352EB">
      <w:pPr>
        <w:ind w:left="1440"/>
        <w:rPr>
          <w:rFonts w:ascii="Arial" w:hAnsi="Arial" w:cs="Arial"/>
          <w:sz w:val="20"/>
          <w:szCs w:val="20"/>
        </w:rPr>
      </w:pPr>
    </w:p>
    <w:p w14:paraId="2D77219F" w14:textId="77777777" w:rsidR="000A2E83" w:rsidRDefault="000A2E83" w:rsidP="00897D8E">
      <w:pPr>
        <w:rPr>
          <w:rFonts w:ascii="Arial" w:hAnsi="Arial" w:cs="Arial"/>
          <w:sz w:val="20"/>
          <w:szCs w:val="20"/>
        </w:rPr>
      </w:pPr>
    </w:p>
    <w:p w14:paraId="45F6CB1C" w14:textId="77777777" w:rsidR="008011CD" w:rsidRPr="00897D8E" w:rsidRDefault="008011CD" w:rsidP="00897D8E">
      <w:pPr>
        <w:rPr>
          <w:rFonts w:ascii="Arial" w:hAnsi="Arial" w:cs="Arial"/>
          <w:sz w:val="20"/>
          <w:szCs w:val="20"/>
        </w:rPr>
      </w:pPr>
    </w:p>
    <w:p w14:paraId="4D725820" w14:textId="6513E2C1" w:rsidR="00897D8E" w:rsidRPr="008011CD" w:rsidRDefault="008011CD" w:rsidP="005771CC">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8011CD">
        <w:rPr>
          <w:rFonts w:ascii="Arial" w:hAnsi="Arial" w:cs="Arial"/>
          <w:b/>
          <w:sz w:val="20"/>
          <w:szCs w:val="20"/>
        </w:rPr>
        <w:t>Appendix</w:t>
      </w:r>
      <w:r w:rsidR="00FB1A93" w:rsidRPr="008011CD">
        <w:rPr>
          <w:rFonts w:ascii="Arial" w:hAnsi="Arial" w:cs="Arial"/>
          <w:b/>
          <w:sz w:val="20"/>
          <w:szCs w:val="20"/>
        </w:rPr>
        <w:t xml:space="preserve">: </w:t>
      </w:r>
      <w:r w:rsidRPr="008011CD">
        <w:rPr>
          <w:rFonts w:ascii="Arial" w:hAnsi="Arial" w:cs="Arial"/>
          <w:b/>
          <w:sz w:val="20"/>
          <w:szCs w:val="20"/>
        </w:rPr>
        <w:t xml:space="preserve">“By-Hand” </w:t>
      </w:r>
      <w:r w:rsidR="00FB1A93" w:rsidRPr="008011CD">
        <w:rPr>
          <w:rFonts w:ascii="Arial" w:hAnsi="Arial" w:cs="Arial"/>
          <w:b/>
          <w:sz w:val="20"/>
          <w:szCs w:val="20"/>
        </w:rPr>
        <w:t>Install</w:t>
      </w:r>
      <w:r w:rsidRPr="008011CD">
        <w:rPr>
          <w:rFonts w:ascii="Arial" w:hAnsi="Arial" w:cs="Arial"/>
          <w:b/>
          <w:sz w:val="20"/>
          <w:szCs w:val="20"/>
        </w:rPr>
        <w:t>ation of</w:t>
      </w:r>
      <w:r w:rsidR="00FB1A93" w:rsidRPr="008011CD">
        <w:rPr>
          <w:rFonts w:ascii="Arial" w:hAnsi="Arial" w:cs="Arial"/>
          <w:b/>
          <w:sz w:val="20"/>
          <w:szCs w:val="20"/>
        </w:rPr>
        <w:t xml:space="preserve"> </w:t>
      </w:r>
      <w:r w:rsidRPr="008011CD">
        <w:rPr>
          <w:rFonts w:ascii="Arial" w:hAnsi="Arial" w:cs="Arial"/>
          <w:b/>
          <w:sz w:val="20"/>
          <w:szCs w:val="20"/>
        </w:rPr>
        <w:t>R and R packages on Azure HDI Cluster</w:t>
      </w:r>
      <w:r w:rsidR="00FB1A93" w:rsidRPr="008011CD">
        <w:rPr>
          <w:rFonts w:ascii="Arial" w:hAnsi="Arial" w:cs="Arial"/>
          <w:b/>
          <w:sz w:val="20"/>
          <w:szCs w:val="20"/>
        </w:rPr>
        <w:t xml:space="preserve"> </w:t>
      </w:r>
    </w:p>
    <w:p w14:paraId="36ABABC7" w14:textId="77777777" w:rsidR="00897D8E" w:rsidRPr="00897D8E" w:rsidRDefault="00897D8E" w:rsidP="00897D8E">
      <w:pPr>
        <w:rPr>
          <w:rFonts w:ascii="Arial" w:hAnsi="Arial" w:cs="Arial"/>
          <w:sz w:val="20"/>
          <w:szCs w:val="20"/>
        </w:rPr>
      </w:pPr>
      <w:r w:rsidRPr="00897D8E">
        <w:rPr>
          <w:rFonts w:ascii="Arial" w:hAnsi="Arial" w:cs="Arial"/>
          <w:sz w:val="20"/>
          <w:szCs w:val="20"/>
        </w:rPr>
        <w:tab/>
        <w:t>all done on cluster in ssh session</w:t>
      </w:r>
    </w:p>
    <w:p w14:paraId="72E9B733" w14:textId="77777777" w:rsidR="00897D8E" w:rsidRPr="00897D8E"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t>$ssh hdiuser@&lt;cluster_name&gt;-ssh.azurehdinsight.net</w:t>
      </w:r>
    </w:p>
    <w:p w14:paraId="0B260B6D" w14:textId="77777777" w:rsidR="00897D8E" w:rsidRPr="00897D8E"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t>a. Install pssh library on head node,</w:t>
      </w:r>
    </w:p>
    <w:p w14:paraId="4D911DA7" w14:textId="77777777" w:rsidR="00897D8E" w:rsidRPr="00897D8E" w:rsidRDefault="00897D8E" w:rsidP="00897D8E">
      <w:pPr>
        <w:rPr>
          <w:rFonts w:ascii="Arial" w:hAnsi="Arial" w:cs="Arial"/>
          <w:sz w:val="20"/>
          <w:szCs w:val="20"/>
        </w:rPr>
      </w:pPr>
      <w:r w:rsidRPr="00897D8E">
        <w:rPr>
          <w:rFonts w:ascii="Arial" w:hAnsi="Arial" w:cs="Arial"/>
          <w:sz w:val="20"/>
          <w:szCs w:val="20"/>
        </w:rPr>
        <w:tab/>
        <w:t xml:space="preserve">b. Gather a formated list of the names of cluster machines, </w:t>
      </w:r>
    </w:p>
    <w:p w14:paraId="532B6D54" w14:textId="77777777" w:rsidR="00897D8E" w:rsidRPr="00897D8E" w:rsidRDefault="00897D8E" w:rsidP="00897D8E">
      <w:pPr>
        <w:rPr>
          <w:rFonts w:ascii="Arial" w:hAnsi="Arial" w:cs="Arial"/>
          <w:sz w:val="20"/>
          <w:szCs w:val="20"/>
        </w:rPr>
      </w:pPr>
      <w:r w:rsidRPr="00897D8E">
        <w:rPr>
          <w:rFonts w:ascii="Arial" w:hAnsi="Arial" w:cs="Arial"/>
          <w:sz w:val="20"/>
          <w:szCs w:val="20"/>
        </w:rPr>
        <w:tab/>
        <w:t>c. Copy then run an installation script for R and packages on all machines</w:t>
      </w:r>
    </w:p>
    <w:p w14:paraId="125800C4" w14:textId="5514ACA5" w:rsidR="00897D8E" w:rsidRPr="00897D8E"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t xml:space="preserve">this script also sets up some important environmental variables on all machines </w:t>
      </w:r>
    </w:p>
    <w:p w14:paraId="2C37744C" w14:textId="77777777" w:rsidR="001669EF" w:rsidRPr="001669EF" w:rsidRDefault="001669EF" w:rsidP="001669EF">
      <w:pPr>
        <w:rPr>
          <w:rFonts w:ascii="Arial" w:hAnsi="Arial" w:cs="Arial"/>
          <w:sz w:val="20"/>
          <w:szCs w:val="20"/>
        </w:rPr>
      </w:pPr>
    </w:p>
    <w:p w14:paraId="667547D2"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p>
    <w:p w14:paraId="3C5136AE"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OLD R INSTALLATION - Useful notes on working with the cluster  </w:t>
      </w:r>
    </w:p>
    <w:p w14:paraId="12AB8090"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p>
    <w:p w14:paraId="586FD580"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2 cluster settup</w:t>
      </w:r>
    </w:p>
    <w:p w14:paraId="555E6A63"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r w:rsidRPr="001669EF">
        <w:rPr>
          <w:rFonts w:ascii="Arial" w:hAnsi="Arial" w:cs="Arial"/>
          <w:sz w:val="20"/>
          <w:szCs w:val="20"/>
        </w:rPr>
        <w:tab/>
        <w:t xml:space="preserve"> -- from cluster --</w:t>
      </w:r>
    </w:p>
    <w:p w14:paraId="22243E78"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p>
    <w:p w14:paraId="637D47A6"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p>
    <w:p w14:paraId="5832A523"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ab/>
        <w:t>NOT NEEDED NOW!!!!</w:t>
      </w:r>
    </w:p>
    <w:p w14:paraId="29F616E5"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ab/>
      </w:r>
      <w:r w:rsidRPr="001669EF">
        <w:rPr>
          <w:rFonts w:ascii="Arial" w:hAnsi="Arial" w:cs="Arial"/>
          <w:sz w:val="20"/>
          <w:szCs w:val="20"/>
        </w:rPr>
        <w:tab/>
        <w:t>## copy settup script up to head node</w:t>
      </w:r>
    </w:p>
    <w:p w14:paraId="60D9073C"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ab/>
      </w:r>
      <w:r w:rsidRPr="001669EF">
        <w:rPr>
          <w:rFonts w:ascii="Arial" w:hAnsi="Arial" w:cs="Arial"/>
          <w:sz w:val="20"/>
          <w:szCs w:val="20"/>
        </w:rPr>
        <w:tab/>
        <w:t>cd ~/repos/work_repos/hadoop_sandbox/ebird_azure/abundance/cluster_settup</w:t>
      </w:r>
    </w:p>
    <w:p w14:paraId="00F783E9"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ab/>
      </w:r>
      <w:r w:rsidRPr="001669EF">
        <w:rPr>
          <w:rFonts w:ascii="Arial" w:hAnsi="Arial" w:cs="Arial"/>
          <w:sz w:val="20"/>
          <w:szCs w:val="20"/>
        </w:rPr>
        <w:tab/>
        <w:t>scp node_r_install.sh hdiuser@dfcluster1-ssh.azurehdinsight.net:~/</w:t>
      </w:r>
    </w:p>
    <w:p w14:paraId="328C1F78" w14:textId="77777777" w:rsidR="001669EF" w:rsidRPr="001669EF" w:rsidRDefault="001669EF" w:rsidP="005771CC">
      <w:pPr>
        <w:ind w:left="720"/>
        <w:rPr>
          <w:rFonts w:ascii="Arial" w:hAnsi="Arial" w:cs="Arial"/>
          <w:sz w:val="20"/>
          <w:szCs w:val="20"/>
        </w:rPr>
      </w:pPr>
    </w:p>
    <w:p w14:paraId="449FFD4F"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#Get on up to the cluster head node, now well stocked with the HWF files!</w:t>
      </w:r>
    </w:p>
    <w:p w14:paraId="48C5A650"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ssh hdiuser@dfcluster1-ssh.azurehdinsight.net</w:t>
      </w:r>
    </w:p>
    <w:p w14:paraId="618A2EB7"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install pssh tools (parrallel ssh) to operate on all worker nodes</w:t>
      </w:r>
    </w:p>
    <w:p w14:paraId="0D2F12A7"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sudo apt-get install -y pssh</w:t>
      </w:r>
    </w:p>
    <w:p w14:paraId="61EB40EC" w14:textId="77777777" w:rsidR="001669EF" w:rsidRPr="001669EF" w:rsidRDefault="001669EF" w:rsidP="005771CC">
      <w:pPr>
        <w:ind w:left="720"/>
        <w:rPr>
          <w:rFonts w:ascii="Arial" w:hAnsi="Arial" w:cs="Arial"/>
          <w:sz w:val="20"/>
          <w:szCs w:val="20"/>
        </w:rPr>
      </w:pPr>
    </w:p>
    <w:p w14:paraId="192676AD"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Create a list of data/worker and head nodes (two methods)</w:t>
      </w:r>
    </w:p>
    <w:p w14:paraId="73A395A0"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The goal of this step is to create a list of head node and worker node ip's, with no spaces and no quotes. </w:t>
      </w:r>
    </w:p>
    <w:p w14:paraId="65AFFF9A" w14:textId="77777777" w:rsidR="001669EF" w:rsidRPr="001669EF" w:rsidRDefault="001669EF" w:rsidP="005771CC">
      <w:pPr>
        <w:ind w:left="720"/>
        <w:rPr>
          <w:rFonts w:ascii="Arial" w:hAnsi="Arial" w:cs="Arial"/>
          <w:sz w:val="20"/>
          <w:szCs w:val="20"/>
        </w:rPr>
      </w:pPr>
    </w:p>
    <w:p w14:paraId="2BEDA71D"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1) the easy way, but often doesn't work, in which case use the Ambari API ( option 2 )</w:t>
      </w:r>
    </w:p>
    <w:p w14:paraId="5730DA27"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hadoop dfsadmin -Dfs.defaultFS=hdfs://headnode0 -report | grep 'Hostname: ' | sed 's/Hostname: //' &gt; pssh-hosts</w:t>
      </w:r>
    </w:p>
    <w:p w14:paraId="082DE31D"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Add the headnode</w:t>
      </w:r>
    </w:p>
    <w:p w14:paraId="636E73F3"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echo 'headnode0' &gt;&gt; pssh-hosts</w:t>
      </w:r>
    </w:p>
    <w:p w14:paraId="1F6315C2"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when fails, says:  </w:t>
      </w:r>
    </w:p>
    <w:p w14:paraId="37467D35"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report: Operation category READ is not supported in state standby</w:t>
      </w:r>
    </w:p>
    <w:p w14:paraId="263E29E8" w14:textId="77777777" w:rsidR="001669EF" w:rsidRPr="001669EF" w:rsidRDefault="001669EF" w:rsidP="005771CC">
      <w:pPr>
        <w:ind w:left="720"/>
        <w:rPr>
          <w:rFonts w:ascii="Arial" w:hAnsi="Arial" w:cs="Arial"/>
          <w:sz w:val="20"/>
          <w:szCs w:val="20"/>
        </w:rPr>
      </w:pPr>
    </w:p>
    <w:p w14:paraId="39DA5FFB" w14:textId="77777777" w:rsidR="001669EF" w:rsidRPr="001669EF" w:rsidRDefault="001669EF" w:rsidP="005771CC">
      <w:pPr>
        <w:ind w:left="720"/>
        <w:rPr>
          <w:rFonts w:ascii="Arial" w:hAnsi="Arial" w:cs="Arial"/>
          <w:sz w:val="20"/>
          <w:szCs w:val="20"/>
        </w:rPr>
      </w:pPr>
    </w:p>
    <w:p w14:paraId="09A0EA97"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p>
    <w:p w14:paraId="7D54647D"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2) use the Ambari api, in one of 2 ways (2a or 2b)</w:t>
      </w:r>
    </w:p>
    <w:p w14:paraId="29A0141C"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p>
    <w:p w14:paraId="7D304405"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2a and 2b just two methods to parse this output:</w:t>
      </w:r>
    </w:p>
    <w:p w14:paraId="3FAE6974"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curl -u admin:&lt;cluster_admin_password&gt; http://localhost:8080/api/v1/hosts?fields=Hosts/ip </w:t>
      </w:r>
    </w:p>
    <w:p w14:paraId="211067E0"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e.g.</w:t>
      </w:r>
    </w:p>
    <w:p w14:paraId="0D6DC2F6"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curl -u admin:1Northamer! http://localhost:8080/api/v1/hosts?fields=Hosts/ip </w:t>
      </w:r>
    </w:p>
    <w:p w14:paraId="46DD0EE4" w14:textId="77777777" w:rsidR="001669EF" w:rsidRPr="001669EF" w:rsidRDefault="001669EF" w:rsidP="005771CC">
      <w:pPr>
        <w:ind w:left="720"/>
        <w:rPr>
          <w:rFonts w:ascii="Arial" w:hAnsi="Arial" w:cs="Arial"/>
          <w:sz w:val="20"/>
          <w:szCs w:val="20"/>
        </w:rPr>
      </w:pPr>
    </w:p>
    <w:p w14:paraId="29910B29"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Also note: the cluster has nodes that are neither head nodes nor worker nodes, but are hadoop workflow nodes-- oozie and zookeeper. Here, you might want to differentiate those, keep them off the pssh hosts list. You can pull them off easitly with the manual method, 2a. 2b is automated, and makes the list with no handwork, but it will include these non-worker nodes. I think 2b is better, I just now have used it, and it seems fine, but just beware. 2a is a bit more transparant.</w:t>
      </w:r>
    </w:p>
    <w:p w14:paraId="3C65DE90"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w:t>
      </w:r>
    </w:p>
    <w:p w14:paraId="2B181CC5"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2a) manual host file curation</w:t>
      </w:r>
    </w:p>
    <w:p w14:paraId="57147EF7"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curl -u admin:&lt;cluster_password&gt;! http://localhost:8080/api/v1/hosts?fields=Hosts/ip  | grep "10.0.0*"</w:t>
      </w:r>
    </w:p>
    <w:p w14:paraId="4857BBEC"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then paste into text file, and clean out bad nodes, spaces, and quotes</w:t>
      </w:r>
    </w:p>
    <w:p w14:paraId="68D11FAE"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when ready?</w:t>
      </w:r>
    </w:p>
    <w:p w14:paraId="39B932F9"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 touch pssh-hosts</w:t>
      </w:r>
    </w:p>
    <w:p w14:paraId="10E54F5B"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$vim pssh-hosts</w:t>
      </w:r>
    </w:p>
    <w:p w14:paraId="482201D1"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and paste in the cleaned up ip's</w:t>
      </w:r>
    </w:p>
    <w:p w14:paraId="5BAC8BC3" w14:textId="77777777" w:rsidR="001669EF" w:rsidRPr="001669EF" w:rsidRDefault="001669EF" w:rsidP="005771CC">
      <w:pPr>
        <w:ind w:left="720"/>
        <w:rPr>
          <w:rFonts w:ascii="Arial" w:hAnsi="Arial" w:cs="Arial"/>
          <w:sz w:val="20"/>
          <w:szCs w:val="20"/>
        </w:rPr>
      </w:pPr>
    </w:p>
    <w:p w14:paraId="057A93B5"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w:t>
      </w:r>
    </w:p>
    <w:p w14:paraId="4A812E64"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2b) automagic host list collation</w:t>
      </w:r>
    </w:p>
    <w:p w14:paraId="58DD8F8A"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is, use an inscruitable bit of sed stream cleaning</w:t>
      </w:r>
    </w:p>
    <w:p w14:paraId="46D87979"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again, this will add all nodes, zookeepers too, to the pssh-hosts list</w:t>
      </w:r>
    </w:p>
    <w:p w14:paraId="79B8F6B6"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curl -u admin:1Northamer! http://localhost:8080/api/v1/hosts?fields=Hosts/ip | grep "10.0.0*"| sed 's/.ip. : //' | sed 's/\"//g' | sed -e 's/^[ \t]*//' -e 's/[ \t]*$//' &gt; pssh-hosts</w:t>
      </w:r>
    </w:p>
    <w:p w14:paraId="47DDA990"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w:t>
      </w:r>
    </w:p>
    <w:p w14:paraId="1DBEE67C" w14:textId="77777777" w:rsidR="001669EF" w:rsidRPr="001669EF" w:rsidRDefault="001669EF" w:rsidP="005771CC">
      <w:pPr>
        <w:ind w:left="720"/>
        <w:rPr>
          <w:rFonts w:ascii="Arial" w:hAnsi="Arial" w:cs="Arial"/>
          <w:sz w:val="20"/>
          <w:szCs w:val="20"/>
        </w:rPr>
      </w:pPr>
    </w:p>
    <w:p w14:paraId="3F9CEF79"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which ever route was taken, inspect the file</w:t>
      </w:r>
    </w:p>
    <w:p w14:paraId="029BD94A"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cat pssh-hosts</w:t>
      </w:r>
    </w:p>
    <w:p w14:paraId="2FEBA7AD" w14:textId="77777777" w:rsidR="001669EF" w:rsidRPr="001669EF" w:rsidRDefault="001669EF" w:rsidP="005771CC">
      <w:pPr>
        <w:ind w:left="720"/>
        <w:rPr>
          <w:rFonts w:ascii="Arial" w:hAnsi="Arial" w:cs="Arial"/>
          <w:sz w:val="20"/>
          <w:szCs w:val="20"/>
        </w:rPr>
      </w:pPr>
    </w:p>
    <w:p w14:paraId="7E8C6FBD"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Check that parallel-ssh works and cause the host keys to be saved</w:t>
      </w:r>
    </w:p>
    <w:p w14:paraId="6CA798F9"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parallel-ssh ${psshSwitches} -i -h pssh-hosts -x "-o StrictHostKeyChecking=no" hostname | grep SUCCESS </w:t>
      </w:r>
    </w:p>
    <w:p w14:paraId="74A47746" w14:textId="77777777" w:rsidR="001669EF" w:rsidRPr="001669EF" w:rsidRDefault="001669EF" w:rsidP="005771CC">
      <w:pPr>
        <w:ind w:left="720"/>
        <w:rPr>
          <w:rFonts w:ascii="Arial" w:hAnsi="Arial" w:cs="Arial"/>
          <w:sz w:val="20"/>
          <w:szCs w:val="20"/>
        </w:rPr>
      </w:pPr>
    </w:p>
    <w:p w14:paraId="6480AB25" w14:textId="77777777" w:rsidR="001669EF" w:rsidRPr="001669EF" w:rsidRDefault="001669EF" w:rsidP="005771CC">
      <w:pPr>
        <w:ind w:left="720"/>
        <w:rPr>
          <w:rFonts w:ascii="Arial" w:hAnsi="Arial" w:cs="Arial"/>
          <w:sz w:val="20"/>
          <w:szCs w:val="20"/>
        </w:rPr>
      </w:pPr>
    </w:p>
    <w:p w14:paraId="373287E1"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Copy the R/R-packages install script to worker nodes</w:t>
      </w:r>
    </w:p>
    <w:p w14:paraId="2893899F"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parallel-scp -h pssh-hosts -x "-o StrictHostKeyChecking=no" node_r_install.sh ~/</w:t>
      </w:r>
    </w:p>
    <w:p w14:paraId="3F136C28" w14:textId="77777777" w:rsidR="001669EF" w:rsidRPr="001669EF" w:rsidRDefault="001669EF" w:rsidP="005771CC">
      <w:pPr>
        <w:ind w:left="720"/>
        <w:rPr>
          <w:rFonts w:ascii="Arial" w:hAnsi="Arial" w:cs="Arial"/>
          <w:sz w:val="20"/>
          <w:szCs w:val="20"/>
        </w:rPr>
      </w:pPr>
    </w:p>
    <w:p w14:paraId="67291ABD"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DF: Test to see if I can run commands on worker nodes - success!</w:t>
      </w:r>
    </w:p>
    <w:p w14:paraId="2EF3A731"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parallel-ssh ${psshSwitches} -i -t 0 -h pssh-hosts -x "-o StrictHostKeyChecking=no" echo "hello, world"</w:t>
      </w:r>
    </w:p>
    <w:p w14:paraId="5461D72B"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parallel-ssh ${psshSwitches} -i -t 0 -h pssh-hosts -x "-o StrictHostKeyChecking=no" ls -la</w:t>
      </w:r>
    </w:p>
    <w:p w14:paraId="48887AB1"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DF: Manually change permissions </w:t>
      </w:r>
    </w:p>
    <w:p w14:paraId="36D7AB9F"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parallel-ssh ${psshSwitches} -i -t 0 -h pssh-hosts -x "-o StrictHostKeyChecking=no" chmod ugo=rwx ~/node_r_install.sh</w:t>
      </w:r>
    </w:p>
    <w:p w14:paraId="0ADFCC01"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DF: Manually run script </w:t>
      </w:r>
    </w:p>
    <w:p w14:paraId="46A202A7"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parallel-ssh ${psshSwitches} -i -t 0 -h pssh-hosts -x "-o StrictHostKeyChecking=no" ./node_r_install.sh</w:t>
      </w:r>
    </w:p>
    <w:p w14:paraId="504C94A9" w14:textId="77777777" w:rsidR="001669EF" w:rsidRPr="001669EF" w:rsidRDefault="001669EF" w:rsidP="005771CC">
      <w:pPr>
        <w:ind w:left="720"/>
        <w:rPr>
          <w:rFonts w:ascii="Arial" w:hAnsi="Arial" w:cs="Arial"/>
          <w:sz w:val="20"/>
          <w:szCs w:val="20"/>
        </w:rPr>
      </w:pPr>
    </w:p>
    <w:p w14:paraId="24F008FD" w14:textId="77777777" w:rsidR="001669EF" w:rsidRPr="001669EF" w:rsidRDefault="001669EF" w:rsidP="005771CC">
      <w:pPr>
        <w:ind w:left="720"/>
        <w:rPr>
          <w:rFonts w:ascii="Arial" w:hAnsi="Arial" w:cs="Arial"/>
          <w:sz w:val="20"/>
          <w:szCs w:val="20"/>
        </w:rPr>
      </w:pPr>
    </w:p>
    <w:p w14:paraId="27959379"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run install script on all nodes </w:t>
      </w:r>
    </w:p>
    <w:p w14:paraId="30476053"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parallel-ssh ${psshSwitches} -i -t 0 -h pssh-hosts -x "-o StrictHostKeyChecking=no" ~/node_r_install.sh</w:t>
      </w:r>
    </w:p>
    <w:p w14:paraId="3D47220D"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or, if you need to go somewhere?? as this actual installing of R is the most time consuming part, use nohup and leave:</w:t>
      </w:r>
    </w:p>
    <w:p w14:paraId="6CF214A7"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nohup parallel-ssh ${psshSwitches} -i -t 0 -h pssh-hosts -x "-o StrictHostKeyChecking=no" ~/node_r_install.sh &amp; &gt; install_r_nohup.txt</w:t>
      </w:r>
    </w:p>
    <w:p w14:paraId="1E0F32E5" w14:textId="77777777" w:rsidR="001669EF" w:rsidRPr="001669EF" w:rsidRDefault="001669EF" w:rsidP="005771CC">
      <w:pPr>
        <w:ind w:left="720"/>
        <w:rPr>
          <w:rFonts w:ascii="Arial" w:hAnsi="Arial" w:cs="Arial"/>
          <w:sz w:val="20"/>
          <w:szCs w:val="20"/>
        </w:rPr>
      </w:pPr>
    </w:p>
    <w:p w14:paraId="48204825"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You can test to make sure that R has been installed on various nodes.</w:t>
      </w:r>
    </w:p>
    <w:p w14:paraId="197C7BD3"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From the head node: </w:t>
      </w:r>
    </w:p>
    <w:p w14:paraId="57A712F6"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xml:space="preserve"># ssh 10.0.0.7 </w:t>
      </w:r>
    </w:p>
    <w:p w14:paraId="3F8F41E2" w14:textId="77777777" w:rsidR="001669EF" w:rsidRPr="001669EF" w:rsidRDefault="001669EF" w:rsidP="005771CC">
      <w:pPr>
        <w:ind w:left="720"/>
        <w:rPr>
          <w:rFonts w:ascii="Arial" w:hAnsi="Arial" w:cs="Arial"/>
          <w:sz w:val="20"/>
          <w:szCs w:val="20"/>
        </w:rPr>
      </w:pPr>
      <w:r w:rsidRPr="001669EF">
        <w:rPr>
          <w:rFonts w:ascii="Arial" w:hAnsi="Arial" w:cs="Arial"/>
          <w:sz w:val="20"/>
          <w:szCs w:val="20"/>
        </w:rPr>
        <w:t># R</w:t>
      </w:r>
    </w:p>
    <w:p w14:paraId="75DF3EC2" w14:textId="77777777" w:rsidR="001669EF" w:rsidRPr="001669EF" w:rsidRDefault="001669EF" w:rsidP="001669EF">
      <w:pPr>
        <w:rPr>
          <w:rFonts w:ascii="Arial" w:hAnsi="Arial" w:cs="Arial"/>
          <w:sz w:val="20"/>
          <w:szCs w:val="20"/>
        </w:rPr>
      </w:pPr>
    </w:p>
    <w:p w14:paraId="10779982" w14:textId="77777777" w:rsidR="001669EF" w:rsidRPr="001669EF" w:rsidRDefault="001669EF" w:rsidP="001669EF">
      <w:pPr>
        <w:rPr>
          <w:rFonts w:ascii="Arial" w:hAnsi="Arial" w:cs="Arial"/>
          <w:sz w:val="20"/>
          <w:szCs w:val="20"/>
        </w:rPr>
      </w:pPr>
    </w:p>
    <w:p w14:paraId="4501830E" w14:textId="77777777" w:rsidR="001669EF" w:rsidRDefault="001669EF" w:rsidP="00897D8E">
      <w:pPr>
        <w:rPr>
          <w:rFonts w:ascii="Arial" w:hAnsi="Arial" w:cs="Arial"/>
          <w:sz w:val="20"/>
          <w:szCs w:val="20"/>
        </w:rPr>
      </w:pPr>
    </w:p>
    <w:p w14:paraId="65EF5361" w14:textId="77777777" w:rsidR="00F642B5" w:rsidRPr="00897D8E" w:rsidRDefault="00F642B5" w:rsidP="00897D8E">
      <w:pPr>
        <w:rPr>
          <w:rFonts w:ascii="Arial" w:hAnsi="Arial" w:cs="Arial"/>
          <w:sz w:val="20"/>
          <w:szCs w:val="20"/>
        </w:rPr>
      </w:pPr>
    </w:p>
    <w:p w14:paraId="17A389D8" w14:textId="79B3970A" w:rsidR="00897D8E" w:rsidRPr="008011CD" w:rsidRDefault="00F45DF7" w:rsidP="005771CC">
      <w:pPr>
        <w:pBdr>
          <w:top w:val="single" w:sz="4" w:space="1" w:color="auto"/>
          <w:left w:val="single" w:sz="4" w:space="4" w:color="auto"/>
          <w:bottom w:val="single" w:sz="4" w:space="1" w:color="auto"/>
          <w:right w:val="single" w:sz="4" w:space="4" w:color="auto"/>
        </w:pBdr>
        <w:rPr>
          <w:rFonts w:ascii="Arial" w:hAnsi="Arial" w:cs="Arial"/>
          <w:b/>
          <w:sz w:val="20"/>
          <w:szCs w:val="20"/>
        </w:rPr>
      </w:pPr>
      <w:r w:rsidRPr="008011CD">
        <w:rPr>
          <w:rFonts w:ascii="Arial" w:hAnsi="Arial" w:cs="Arial"/>
          <w:b/>
          <w:sz w:val="20"/>
          <w:szCs w:val="20"/>
        </w:rPr>
        <w:t>Appendix</w:t>
      </w:r>
      <w:r w:rsidR="00897D8E" w:rsidRPr="008011CD">
        <w:rPr>
          <w:rFonts w:ascii="Arial" w:hAnsi="Arial" w:cs="Arial"/>
          <w:b/>
          <w:sz w:val="20"/>
          <w:szCs w:val="20"/>
        </w:rPr>
        <w:t>:</w:t>
      </w:r>
      <w:r w:rsidRPr="008011CD">
        <w:rPr>
          <w:rFonts w:ascii="Arial" w:hAnsi="Arial" w:cs="Arial"/>
          <w:b/>
          <w:sz w:val="20"/>
          <w:szCs w:val="20"/>
        </w:rPr>
        <w:t xml:space="preserve"> Adding R Packages to Cluster</w:t>
      </w:r>
    </w:p>
    <w:p w14:paraId="77EBCF39" w14:textId="6B50B4C0" w:rsidR="00897D8E" w:rsidRPr="00897D8E" w:rsidRDefault="00F45DF7" w:rsidP="00897D8E">
      <w:pPr>
        <w:rPr>
          <w:rFonts w:ascii="Arial" w:hAnsi="Arial" w:cs="Arial"/>
          <w:sz w:val="20"/>
          <w:szCs w:val="20"/>
        </w:rPr>
      </w:pPr>
      <w:r>
        <w:rPr>
          <w:rFonts w:ascii="Arial" w:hAnsi="Arial" w:cs="Arial"/>
          <w:sz w:val="20"/>
          <w:szCs w:val="20"/>
        </w:rPr>
        <w:t>N</w:t>
      </w:r>
      <w:r w:rsidR="00897D8E" w:rsidRPr="00897D8E">
        <w:rPr>
          <w:rFonts w:ascii="Arial" w:hAnsi="Arial" w:cs="Arial"/>
          <w:sz w:val="20"/>
          <w:szCs w:val="20"/>
        </w:rPr>
        <w:t>eed to add additional R packages across the cluster?</w:t>
      </w:r>
    </w:p>
    <w:p w14:paraId="4BB5B73D" w14:textId="186815D3" w:rsidR="00F45DF7" w:rsidRDefault="00F45DF7" w:rsidP="00F45DF7">
      <w:pPr>
        <w:rPr>
          <w:rFonts w:ascii="Arial" w:hAnsi="Arial" w:cs="Arial"/>
          <w:sz w:val="20"/>
          <w:szCs w:val="20"/>
        </w:rPr>
      </w:pPr>
      <w:r>
        <w:rPr>
          <w:rFonts w:ascii="Arial" w:hAnsi="Arial" w:cs="Arial"/>
          <w:sz w:val="20"/>
          <w:szCs w:val="20"/>
        </w:rPr>
        <w:t>Within Action Script: ADD TEXT</w:t>
      </w:r>
    </w:p>
    <w:p w14:paraId="154375C8" w14:textId="580A2C3B" w:rsidR="00F45DF7" w:rsidRPr="00F45DF7" w:rsidRDefault="00F45DF7" w:rsidP="00F45DF7">
      <w:pPr>
        <w:rPr>
          <w:rFonts w:ascii="Arial" w:hAnsi="Arial" w:cs="Arial"/>
          <w:sz w:val="20"/>
          <w:szCs w:val="20"/>
        </w:rPr>
      </w:pPr>
      <w:r w:rsidRPr="00F45DF7">
        <w:rPr>
          <w:rFonts w:ascii="Arial" w:hAnsi="Arial" w:cs="Arial"/>
          <w:sz w:val="20"/>
          <w:szCs w:val="20"/>
        </w:rPr>
        <w:t xml:space="preserve">By-Hand: </w:t>
      </w:r>
    </w:p>
    <w:p w14:paraId="2C79C0E8" w14:textId="194FC494" w:rsidR="00897D8E" w:rsidRPr="00F45DF7" w:rsidRDefault="00897D8E" w:rsidP="00F45DF7">
      <w:pPr>
        <w:pStyle w:val="ListParagraph"/>
        <w:numPr>
          <w:ilvl w:val="0"/>
          <w:numId w:val="16"/>
        </w:numPr>
        <w:rPr>
          <w:rFonts w:ascii="Arial" w:hAnsi="Arial" w:cs="Arial"/>
          <w:sz w:val="20"/>
          <w:szCs w:val="20"/>
        </w:rPr>
      </w:pPr>
      <w:r w:rsidRPr="00F45DF7">
        <w:rPr>
          <w:rFonts w:ascii="Arial" w:hAnsi="Arial" w:cs="Arial"/>
          <w:sz w:val="20"/>
          <w:szCs w:val="20"/>
        </w:rPr>
        <w:t xml:space="preserve">edit node_r_install.sh and rerun on all nodes with the pssh command, </w:t>
      </w:r>
    </w:p>
    <w:p w14:paraId="1B7A1951" w14:textId="423D929B" w:rsidR="00897D8E" w:rsidRPr="00F45DF7" w:rsidRDefault="00897D8E" w:rsidP="00F45DF7">
      <w:pPr>
        <w:pStyle w:val="ListParagraph"/>
        <w:numPr>
          <w:ilvl w:val="0"/>
          <w:numId w:val="16"/>
        </w:numPr>
        <w:rPr>
          <w:rFonts w:ascii="Arial" w:hAnsi="Arial" w:cs="Arial"/>
          <w:sz w:val="20"/>
          <w:szCs w:val="20"/>
        </w:rPr>
      </w:pPr>
      <w:r w:rsidRPr="00F45DF7">
        <w:rPr>
          <w:rFonts w:ascii="Arial" w:hAnsi="Arial" w:cs="Arial"/>
          <w:sz w:val="20"/>
          <w:szCs w:val="20"/>
        </w:rPr>
        <w:t>this is the line you would change:</w:t>
      </w:r>
      <w:r w:rsidR="00F45DF7" w:rsidRPr="00F45DF7">
        <w:rPr>
          <w:rFonts w:ascii="Arial" w:hAnsi="Arial" w:cs="Arial"/>
          <w:sz w:val="20"/>
          <w:szCs w:val="20"/>
        </w:rPr>
        <w:t xml:space="preserve"> </w:t>
      </w:r>
      <w:r w:rsidRPr="00F45DF7">
        <w:rPr>
          <w:rFonts w:ascii="Arial" w:hAnsi="Arial" w:cs="Arial"/>
          <w:sz w:val="20"/>
          <w:szCs w:val="20"/>
        </w:rPr>
        <w:t>install.packages(c('pryr','PresenceAbsence', 'verificati</w:t>
      </w:r>
      <w:r w:rsidR="00F45DF7" w:rsidRPr="00F45DF7">
        <w:rPr>
          <w:rFonts w:ascii="Arial" w:hAnsi="Arial" w:cs="Arial"/>
          <w:sz w:val="20"/>
          <w:szCs w:val="20"/>
        </w:rPr>
        <w:t>on', 'gbm', 'scam', 'splines')</w:t>
      </w:r>
      <w:r w:rsidRPr="00F45DF7">
        <w:rPr>
          <w:rFonts w:ascii="Arial" w:hAnsi="Arial" w:cs="Arial"/>
          <w:sz w:val="20"/>
          <w:szCs w:val="20"/>
        </w:rPr>
        <w:t>repos="http://cran.revolutionanalytics.com", INSTALL_opts=c('--byte-compile') )</w:t>
      </w:r>
    </w:p>
    <w:p w14:paraId="721F3DD1" w14:textId="2331B4B4" w:rsidR="00897D8E" w:rsidRDefault="00F45DF7" w:rsidP="00897D8E">
      <w:pPr>
        <w:rPr>
          <w:rFonts w:ascii="Arial" w:hAnsi="Arial" w:cs="Arial"/>
          <w:sz w:val="20"/>
          <w:szCs w:val="20"/>
        </w:rPr>
      </w:pPr>
      <w:r>
        <w:rPr>
          <w:rFonts w:ascii="Arial" w:hAnsi="Arial" w:cs="Arial"/>
          <w:sz w:val="20"/>
          <w:szCs w:val="20"/>
        </w:rPr>
        <w:t>Using Precompiled libraries to avoid time-out error during deployment</w:t>
      </w:r>
    </w:p>
    <w:p w14:paraId="6C1A0C3A" w14:textId="77777777" w:rsidR="00F45DF7" w:rsidRDefault="00F45DF7" w:rsidP="00897D8E">
      <w:pPr>
        <w:rPr>
          <w:rFonts w:ascii="Arial" w:hAnsi="Arial" w:cs="Arial"/>
          <w:sz w:val="20"/>
          <w:szCs w:val="20"/>
        </w:rPr>
      </w:pPr>
    </w:p>
    <w:p w14:paraId="33936267" w14:textId="77777777" w:rsidR="00897D8E" w:rsidRPr="00897D8E" w:rsidRDefault="00897D8E" w:rsidP="00897D8E">
      <w:pPr>
        <w:rPr>
          <w:rFonts w:ascii="Arial" w:hAnsi="Arial" w:cs="Arial"/>
          <w:sz w:val="20"/>
          <w:szCs w:val="20"/>
        </w:rPr>
      </w:pPr>
    </w:p>
    <w:p w14:paraId="3832DD6A" w14:textId="7205045E" w:rsidR="00897D8E" w:rsidRPr="005771CC" w:rsidRDefault="00052428" w:rsidP="005771CC">
      <w:pPr>
        <w:pBdr>
          <w:top w:val="single" w:sz="4" w:space="1" w:color="auto"/>
          <w:left w:val="single" w:sz="4" w:space="4" w:color="auto"/>
          <w:bottom w:val="single" w:sz="4" w:space="1" w:color="auto"/>
          <w:right w:val="single" w:sz="4" w:space="4" w:color="auto"/>
        </w:pBdr>
        <w:outlineLvl w:val="0"/>
        <w:rPr>
          <w:rFonts w:ascii="Arial" w:hAnsi="Arial" w:cs="Arial"/>
          <w:b/>
          <w:sz w:val="20"/>
          <w:szCs w:val="20"/>
        </w:rPr>
      </w:pPr>
      <w:r w:rsidRPr="005771CC">
        <w:rPr>
          <w:rFonts w:ascii="Arial" w:hAnsi="Arial" w:cs="Arial"/>
          <w:b/>
          <w:sz w:val="20"/>
          <w:szCs w:val="20"/>
        </w:rPr>
        <w:t xml:space="preserve">Appendix: Ambari Cluster Monitoring </w:t>
      </w:r>
      <w:r w:rsidR="005771CC">
        <w:rPr>
          <w:rFonts w:ascii="Arial" w:hAnsi="Arial" w:cs="Arial"/>
          <w:b/>
          <w:sz w:val="20"/>
          <w:szCs w:val="20"/>
        </w:rPr>
        <w:t>(advanced</w:t>
      </w:r>
      <w:r w:rsidR="00897D8E" w:rsidRPr="005771CC">
        <w:rPr>
          <w:rFonts w:ascii="Arial" w:hAnsi="Arial" w:cs="Arial"/>
          <w:b/>
          <w:sz w:val="20"/>
          <w:szCs w:val="20"/>
        </w:rPr>
        <w:t xml:space="preserve">) </w:t>
      </w:r>
    </w:p>
    <w:p w14:paraId="1264F6BD" w14:textId="1FFD5F2F" w:rsidR="00897D8E" w:rsidRPr="00897D8E" w:rsidRDefault="00897D8E" w:rsidP="00897D8E">
      <w:pPr>
        <w:rPr>
          <w:rFonts w:ascii="Arial" w:hAnsi="Arial" w:cs="Arial"/>
          <w:sz w:val="20"/>
          <w:szCs w:val="20"/>
        </w:rPr>
      </w:pPr>
      <w:r w:rsidRPr="00897D8E">
        <w:rPr>
          <w:rFonts w:ascii="Arial" w:hAnsi="Arial" w:cs="Arial"/>
          <w:sz w:val="20"/>
          <w:szCs w:val="20"/>
        </w:rPr>
        <w:t>Web based job metrics: Ambari</w:t>
      </w:r>
    </w:p>
    <w:p w14:paraId="6E598FFF" w14:textId="77777777" w:rsidR="00BF6640" w:rsidRDefault="00BF6640" w:rsidP="00897D8E">
      <w:pPr>
        <w:rPr>
          <w:rFonts w:ascii="Arial" w:hAnsi="Arial" w:cs="Arial"/>
          <w:sz w:val="20"/>
          <w:szCs w:val="20"/>
        </w:rPr>
      </w:pPr>
    </w:p>
    <w:p w14:paraId="465A7239" w14:textId="56394957" w:rsidR="00897D8E" w:rsidRPr="00897D8E" w:rsidRDefault="00897D8E" w:rsidP="00897D8E">
      <w:pPr>
        <w:rPr>
          <w:rFonts w:ascii="Arial" w:hAnsi="Arial" w:cs="Arial"/>
          <w:sz w:val="20"/>
          <w:szCs w:val="20"/>
        </w:rPr>
      </w:pPr>
      <w:r w:rsidRPr="00897D8E">
        <w:rPr>
          <w:rFonts w:ascii="Arial" w:hAnsi="Arial" w:cs="Arial"/>
          <w:sz w:val="20"/>
          <w:szCs w:val="20"/>
        </w:rPr>
        <w:t>Summary: there is a web based service that Microsoft offers with many metrics collated in one place, logs too. Unfortunately, its a bit finicky, with both tricky normal signin, and then a recquirement to set up an ssh tunnel. This could be useful to get familiar with, especially if a heavy user, but its also cumbersome.</w:t>
      </w:r>
    </w:p>
    <w:p w14:paraId="16DCCC14" w14:textId="77777777" w:rsidR="00897D8E" w:rsidRPr="00897D8E" w:rsidRDefault="00897D8E" w:rsidP="00897D8E">
      <w:pPr>
        <w:rPr>
          <w:rFonts w:ascii="Arial" w:hAnsi="Arial" w:cs="Arial"/>
          <w:sz w:val="20"/>
          <w:szCs w:val="20"/>
        </w:rPr>
      </w:pPr>
    </w:p>
    <w:p w14:paraId="2F8DC6CD" w14:textId="6EBF8271" w:rsidR="00897D8E" w:rsidRPr="00897D8E" w:rsidRDefault="00897D8E" w:rsidP="00897D8E">
      <w:pPr>
        <w:rPr>
          <w:rFonts w:ascii="Arial" w:hAnsi="Arial" w:cs="Arial"/>
          <w:sz w:val="20"/>
          <w:szCs w:val="20"/>
        </w:rPr>
      </w:pPr>
      <w:r w:rsidRPr="00897D8E">
        <w:rPr>
          <w:rFonts w:ascii="Arial" w:hAnsi="Arial" w:cs="Arial"/>
          <w:sz w:val="20"/>
          <w:szCs w:val="20"/>
        </w:rPr>
        <w:t>This here is a main reference page I oft come back to:</w:t>
      </w:r>
    </w:p>
    <w:p w14:paraId="7CF61BF9" w14:textId="0AA85F5C" w:rsidR="00BF6640" w:rsidRDefault="00897D8E" w:rsidP="00B86FEC">
      <w:pPr>
        <w:ind w:left="720"/>
        <w:rPr>
          <w:rFonts w:ascii="Arial" w:hAnsi="Arial" w:cs="Arial"/>
          <w:sz w:val="20"/>
          <w:szCs w:val="20"/>
        </w:rPr>
      </w:pPr>
      <w:r w:rsidRPr="00897D8E">
        <w:rPr>
          <w:rFonts w:ascii="Arial" w:hAnsi="Arial" w:cs="Arial"/>
          <w:sz w:val="20"/>
          <w:szCs w:val="20"/>
        </w:rPr>
        <w:t>https://azure.microsoft.com/en-us/documentation/articles/hdinsight-hadoop-manage-ambari/</w:t>
      </w:r>
    </w:p>
    <w:p w14:paraId="2A684DA5" w14:textId="785F0849" w:rsidR="00897D8E" w:rsidRPr="00B86FEC" w:rsidRDefault="00897D8E" w:rsidP="00B86FEC">
      <w:pPr>
        <w:pStyle w:val="ListParagraph"/>
        <w:numPr>
          <w:ilvl w:val="1"/>
          <w:numId w:val="25"/>
        </w:numPr>
        <w:rPr>
          <w:rFonts w:ascii="Arial" w:hAnsi="Arial" w:cs="Arial"/>
          <w:sz w:val="20"/>
          <w:szCs w:val="20"/>
        </w:rPr>
      </w:pPr>
      <w:r w:rsidRPr="00B86FEC">
        <w:rPr>
          <w:rFonts w:ascii="Arial" w:hAnsi="Arial" w:cs="Arial"/>
          <w:sz w:val="20"/>
          <w:szCs w:val="20"/>
        </w:rPr>
        <w:t xml:space="preserve">explains Ambari, the monitoring UI, sign in. Note the unexpected usernames of "admin", </w:t>
      </w:r>
    </w:p>
    <w:p w14:paraId="7E777FE4" w14:textId="70CDDDBD" w:rsidR="00897D8E" w:rsidRPr="00B86FEC" w:rsidRDefault="00897D8E" w:rsidP="00B86FEC">
      <w:pPr>
        <w:pStyle w:val="ListParagraph"/>
        <w:numPr>
          <w:ilvl w:val="1"/>
          <w:numId w:val="25"/>
        </w:numPr>
        <w:rPr>
          <w:rFonts w:ascii="Arial" w:hAnsi="Arial" w:cs="Arial"/>
          <w:sz w:val="20"/>
          <w:szCs w:val="20"/>
        </w:rPr>
      </w:pPr>
      <w:r w:rsidRPr="00B86FEC">
        <w:rPr>
          <w:rFonts w:ascii="Arial" w:hAnsi="Arial" w:cs="Arial"/>
          <w:sz w:val="20"/>
          <w:szCs w:val="20"/>
        </w:rPr>
        <w:t>despite in all other cases this is "hdiuser" or something else specified at cluster deployment</w:t>
      </w:r>
    </w:p>
    <w:p w14:paraId="3E8A98DC" w14:textId="24C09A5E" w:rsidR="00897D8E" w:rsidRPr="00897D8E" w:rsidRDefault="00897D8E" w:rsidP="00B86FEC">
      <w:pPr>
        <w:ind w:left="720"/>
        <w:rPr>
          <w:rFonts w:ascii="Arial" w:hAnsi="Arial" w:cs="Arial"/>
          <w:sz w:val="20"/>
          <w:szCs w:val="20"/>
        </w:rPr>
      </w:pPr>
      <w:r w:rsidRPr="00897D8E">
        <w:rPr>
          <w:rFonts w:ascii="Arial" w:hAnsi="Arial" w:cs="Arial"/>
          <w:sz w:val="20"/>
          <w:szCs w:val="20"/>
        </w:rPr>
        <w:t>https://azure.microsoft.com/en-us/documentation/articles/hdinsight-hadoop-linux-use-ssh-unix/</w:t>
      </w:r>
    </w:p>
    <w:p w14:paraId="6617185F" w14:textId="0BEEC19F" w:rsidR="00897D8E" w:rsidRPr="00B86FEC" w:rsidRDefault="00897D8E" w:rsidP="00B86FEC">
      <w:pPr>
        <w:pStyle w:val="ListParagraph"/>
        <w:numPr>
          <w:ilvl w:val="0"/>
          <w:numId w:val="28"/>
        </w:numPr>
        <w:rPr>
          <w:rFonts w:ascii="Arial" w:hAnsi="Arial" w:cs="Arial"/>
          <w:sz w:val="20"/>
          <w:szCs w:val="20"/>
        </w:rPr>
      </w:pPr>
      <w:r w:rsidRPr="00B86FEC">
        <w:rPr>
          <w:rFonts w:ascii="Arial" w:hAnsi="Arial" w:cs="Arial"/>
          <w:sz w:val="20"/>
          <w:szCs w:val="20"/>
        </w:rPr>
        <w:t>Explanation of ssh-keys and tunneling on azure</w:t>
      </w:r>
    </w:p>
    <w:p w14:paraId="1F0ED64C" w14:textId="77777777" w:rsidR="00897D8E" w:rsidRPr="00897D8E" w:rsidRDefault="00897D8E" w:rsidP="00897D8E">
      <w:pPr>
        <w:rPr>
          <w:rFonts w:ascii="Arial" w:hAnsi="Arial" w:cs="Arial"/>
          <w:sz w:val="20"/>
          <w:szCs w:val="20"/>
        </w:rPr>
      </w:pPr>
    </w:p>
    <w:p w14:paraId="2C74C8DA" w14:textId="072C14C1" w:rsidR="00897D8E" w:rsidRPr="00897D8E" w:rsidRDefault="00897D8E" w:rsidP="00897D8E">
      <w:pPr>
        <w:rPr>
          <w:rFonts w:ascii="Arial" w:hAnsi="Arial" w:cs="Arial"/>
          <w:sz w:val="20"/>
          <w:szCs w:val="20"/>
        </w:rPr>
      </w:pPr>
      <w:r w:rsidRPr="00897D8E">
        <w:rPr>
          <w:rFonts w:ascii="Arial" w:hAnsi="Arial" w:cs="Arial"/>
          <w:sz w:val="20"/>
          <w:szCs w:val="20"/>
        </w:rPr>
        <w:t xml:space="preserve">Clusters can be </w:t>
      </w:r>
      <w:r w:rsidR="00BF6640" w:rsidRPr="00897D8E">
        <w:rPr>
          <w:rFonts w:ascii="Arial" w:hAnsi="Arial" w:cs="Arial"/>
          <w:sz w:val="20"/>
          <w:szCs w:val="20"/>
        </w:rPr>
        <w:t>monitored</w:t>
      </w:r>
      <w:r w:rsidRPr="00897D8E">
        <w:rPr>
          <w:rFonts w:ascii="Arial" w:hAnsi="Arial" w:cs="Arial"/>
          <w:sz w:val="20"/>
          <w:szCs w:val="20"/>
        </w:rPr>
        <w:t xml:space="preserve"> with a web UI via the Ambari API. This service gathers many different metrics on jobs, and reports warning.</w:t>
      </w:r>
    </w:p>
    <w:p w14:paraId="174A294A" w14:textId="77777777" w:rsidR="00897D8E" w:rsidRPr="00897D8E" w:rsidRDefault="00897D8E" w:rsidP="00897D8E">
      <w:pPr>
        <w:rPr>
          <w:rFonts w:ascii="Arial" w:hAnsi="Arial" w:cs="Arial"/>
          <w:sz w:val="20"/>
          <w:szCs w:val="20"/>
        </w:rPr>
      </w:pPr>
    </w:p>
    <w:p w14:paraId="131ECA69" w14:textId="01DE10A6" w:rsidR="00897D8E" w:rsidRPr="00897D8E" w:rsidRDefault="00897D8E" w:rsidP="00897D8E">
      <w:pPr>
        <w:rPr>
          <w:rFonts w:ascii="Arial" w:hAnsi="Arial" w:cs="Arial"/>
          <w:sz w:val="20"/>
          <w:szCs w:val="20"/>
        </w:rPr>
      </w:pPr>
      <w:r w:rsidRPr="00897D8E">
        <w:rPr>
          <w:rFonts w:ascii="Arial" w:hAnsi="Arial" w:cs="Arial"/>
          <w:sz w:val="20"/>
          <w:szCs w:val="20"/>
        </w:rPr>
        <w:t xml:space="preserve">Logs are quite hard to find on Azure-- it turns out many can only be </w:t>
      </w:r>
      <w:r w:rsidR="00BF6640" w:rsidRPr="00897D8E">
        <w:rPr>
          <w:rFonts w:ascii="Arial" w:hAnsi="Arial" w:cs="Arial"/>
          <w:sz w:val="20"/>
          <w:szCs w:val="20"/>
        </w:rPr>
        <w:t>accessed</w:t>
      </w:r>
      <w:r w:rsidRPr="00897D8E">
        <w:rPr>
          <w:rFonts w:ascii="Arial" w:hAnsi="Arial" w:cs="Arial"/>
          <w:sz w:val="20"/>
          <w:szCs w:val="20"/>
        </w:rPr>
        <w:t xml:space="preserve"> from this service.  That said, if you want to try and figure out system issues happening and investigate Yarn sytem logs, you must pass through 3 layers of security! </w:t>
      </w:r>
      <w:r w:rsidR="00BF6640">
        <w:rPr>
          <w:rFonts w:ascii="Arial" w:hAnsi="Arial" w:cs="Arial"/>
          <w:sz w:val="20"/>
          <w:szCs w:val="20"/>
        </w:rPr>
        <w:t>I</w:t>
      </w:r>
      <w:r w:rsidRPr="00897D8E">
        <w:rPr>
          <w:rFonts w:ascii="Arial" w:hAnsi="Arial" w:cs="Arial"/>
          <w:sz w:val="20"/>
          <w:szCs w:val="20"/>
        </w:rPr>
        <w:t>ts also quite finicky, where I find myself unable to make any password- user name combinations work. so I view this more as a luxury when it works</w:t>
      </w:r>
      <w:r w:rsidRPr="00897D8E">
        <w:rPr>
          <w:rFonts w:ascii="Arial" w:hAnsi="Arial" w:cs="Arial"/>
          <w:sz w:val="20"/>
          <w:szCs w:val="20"/>
        </w:rPr>
        <w:tab/>
      </w:r>
    </w:p>
    <w:p w14:paraId="1F47DF69" w14:textId="77777777" w:rsidR="00897D8E" w:rsidRPr="00897D8E" w:rsidRDefault="00897D8E" w:rsidP="00897D8E">
      <w:pPr>
        <w:rPr>
          <w:rFonts w:ascii="Arial" w:hAnsi="Arial" w:cs="Arial"/>
          <w:sz w:val="20"/>
          <w:szCs w:val="20"/>
        </w:rPr>
      </w:pPr>
    </w:p>
    <w:p w14:paraId="23527AA4" w14:textId="3F31673A" w:rsidR="00897D8E" w:rsidRPr="00897D8E" w:rsidRDefault="00897D8E" w:rsidP="00897D8E">
      <w:pPr>
        <w:rPr>
          <w:rFonts w:ascii="Arial" w:hAnsi="Arial" w:cs="Arial"/>
          <w:sz w:val="20"/>
          <w:szCs w:val="20"/>
        </w:rPr>
      </w:pPr>
      <w:r w:rsidRPr="00897D8E">
        <w:rPr>
          <w:rFonts w:ascii="Arial" w:hAnsi="Arial" w:cs="Arial"/>
          <w:sz w:val="20"/>
          <w:szCs w:val="20"/>
        </w:rPr>
        <w:t>Go to:</w:t>
      </w:r>
    </w:p>
    <w:p w14:paraId="2E37A199" w14:textId="6551FB61" w:rsidR="00897D8E" w:rsidRPr="00897D8E" w:rsidRDefault="00897D8E" w:rsidP="00B86FEC">
      <w:pPr>
        <w:ind w:left="720"/>
        <w:rPr>
          <w:rFonts w:ascii="Arial" w:hAnsi="Arial" w:cs="Arial"/>
          <w:sz w:val="20"/>
          <w:szCs w:val="20"/>
        </w:rPr>
      </w:pPr>
      <w:r w:rsidRPr="00897D8E">
        <w:rPr>
          <w:rFonts w:ascii="Arial" w:hAnsi="Arial" w:cs="Arial"/>
          <w:sz w:val="20"/>
          <w:szCs w:val="20"/>
        </w:rPr>
        <w:t>https://&lt;cluster_name&gt;.azurehdinsight.net</w:t>
      </w:r>
    </w:p>
    <w:p w14:paraId="273F3104" w14:textId="1525AAE2" w:rsidR="00897D8E" w:rsidRPr="00897D8E" w:rsidRDefault="00897D8E" w:rsidP="00B86FEC">
      <w:pPr>
        <w:ind w:left="720"/>
        <w:rPr>
          <w:rFonts w:ascii="Arial" w:hAnsi="Arial" w:cs="Arial"/>
          <w:sz w:val="20"/>
          <w:szCs w:val="20"/>
        </w:rPr>
      </w:pPr>
      <w:r w:rsidRPr="00897D8E">
        <w:rPr>
          <w:rFonts w:ascii="Arial" w:hAnsi="Arial" w:cs="Arial"/>
          <w:sz w:val="20"/>
          <w:szCs w:val="20"/>
        </w:rPr>
        <w:t>you will be askwed to authenticate once in a browser diaglogue box, and if succesful, then again from within the service</w:t>
      </w:r>
    </w:p>
    <w:p w14:paraId="3E483667" w14:textId="61195021" w:rsidR="00897D8E" w:rsidRPr="00897D8E" w:rsidRDefault="00897D8E" w:rsidP="00B86FEC">
      <w:pPr>
        <w:ind w:left="720"/>
        <w:rPr>
          <w:rFonts w:ascii="Arial" w:hAnsi="Arial" w:cs="Arial"/>
          <w:sz w:val="20"/>
          <w:szCs w:val="20"/>
        </w:rPr>
      </w:pPr>
      <w:r w:rsidRPr="00897D8E">
        <w:rPr>
          <w:rFonts w:ascii="Arial" w:hAnsi="Arial" w:cs="Arial"/>
          <w:sz w:val="20"/>
          <w:szCs w:val="20"/>
        </w:rPr>
        <w:t>Use admin as user name for both, and also use the password that you supplied when deploying the cluster.</w:t>
      </w:r>
    </w:p>
    <w:p w14:paraId="735BDFFC" w14:textId="77777777" w:rsidR="00897D8E" w:rsidRPr="00897D8E" w:rsidRDefault="00897D8E" w:rsidP="00897D8E">
      <w:pPr>
        <w:rPr>
          <w:rFonts w:ascii="Arial" w:hAnsi="Arial" w:cs="Arial"/>
          <w:sz w:val="20"/>
          <w:szCs w:val="20"/>
        </w:rPr>
      </w:pPr>
    </w:p>
    <w:p w14:paraId="26ACCD32" w14:textId="781FD4C4" w:rsidR="00897D8E" w:rsidRPr="00897D8E" w:rsidRDefault="00897D8E" w:rsidP="00897D8E">
      <w:pPr>
        <w:rPr>
          <w:rFonts w:ascii="Arial" w:hAnsi="Arial" w:cs="Arial"/>
          <w:sz w:val="20"/>
          <w:szCs w:val="20"/>
        </w:rPr>
      </w:pPr>
      <w:r w:rsidRPr="00897D8E">
        <w:rPr>
          <w:rFonts w:ascii="Arial" w:hAnsi="Arial" w:cs="Arial"/>
          <w:sz w:val="20"/>
          <w:szCs w:val="20"/>
        </w:rPr>
        <w:t xml:space="preserve">From here, you can navigate to many things. Some </w:t>
      </w:r>
      <w:r w:rsidR="00BF6640" w:rsidRPr="00897D8E">
        <w:rPr>
          <w:rFonts w:ascii="Arial" w:hAnsi="Arial" w:cs="Arial"/>
          <w:sz w:val="20"/>
          <w:szCs w:val="20"/>
        </w:rPr>
        <w:t>features</w:t>
      </w:r>
      <w:r w:rsidRPr="00897D8E">
        <w:rPr>
          <w:rFonts w:ascii="Arial" w:hAnsi="Arial" w:cs="Arial"/>
          <w:sz w:val="20"/>
          <w:szCs w:val="20"/>
        </w:rPr>
        <w:t>, however, and arguably the best feaures, require setting up an SSH-tunnel. This includes reading failure logs and system logs on problem jobs, or job development.  When navigating through the GUI, you'll hi</w:t>
      </w:r>
      <w:r w:rsidR="00BF6640">
        <w:rPr>
          <w:rFonts w:ascii="Arial" w:hAnsi="Arial" w:cs="Arial"/>
          <w:sz w:val="20"/>
          <w:szCs w:val="20"/>
        </w:rPr>
        <w:t>t</w:t>
      </w:r>
      <w:r w:rsidRPr="00897D8E">
        <w:rPr>
          <w:rFonts w:ascii="Arial" w:hAnsi="Arial" w:cs="Arial"/>
          <w:sz w:val="20"/>
          <w:szCs w:val="20"/>
        </w:rPr>
        <w:t xml:space="preserve"> a dead end, reporting "unable to load page." That likely means you have not set </w:t>
      </w:r>
      <w:r w:rsidR="00BF6640">
        <w:rPr>
          <w:rFonts w:ascii="Arial" w:hAnsi="Arial" w:cs="Arial"/>
          <w:sz w:val="20"/>
          <w:szCs w:val="20"/>
        </w:rPr>
        <w:t xml:space="preserve">up the recquired tunnel! </w:t>
      </w:r>
    </w:p>
    <w:p w14:paraId="4E48BA60" w14:textId="77777777" w:rsidR="00897D8E" w:rsidRPr="00897D8E" w:rsidRDefault="00897D8E" w:rsidP="00897D8E">
      <w:pPr>
        <w:rPr>
          <w:rFonts w:ascii="Arial" w:hAnsi="Arial" w:cs="Arial"/>
          <w:sz w:val="20"/>
          <w:szCs w:val="20"/>
        </w:rPr>
      </w:pPr>
    </w:p>
    <w:p w14:paraId="3DA3579E" w14:textId="54BB2340" w:rsidR="00BF6640" w:rsidRDefault="00BF6640" w:rsidP="00897D8E">
      <w:pPr>
        <w:rPr>
          <w:rFonts w:ascii="Arial" w:hAnsi="Arial" w:cs="Arial"/>
          <w:sz w:val="20"/>
          <w:szCs w:val="20"/>
        </w:rPr>
      </w:pPr>
      <w:r>
        <w:rPr>
          <w:rFonts w:ascii="Arial" w:hAnsi="Arial" w:cs="Arial"/>
          <w:sz w:val="20"/>
          <w:szCs w:val="20"/>
        </w:rPr>
        <w:t xml:space="preserve">Settup recquires </w:t>
      </w:r>
      <w:r w:rsidR="00897D8E" w:rsidRPr="00897D8E">
        <w:rPr>
          <w:rFonts w:ascii="Arial" w:hAnsi="Arial" w:cs="Arial"/>
          <w:sz w:val="20"/>
          <w:szCs w:val="20"/>
        </w:rPr>
        <w:t>three things</w:t>
      </w:r>
      <w:r>
        <w:rPr>
          <w:rFonts w:ascii="Arial" w:hAnsi="Arial" w:cs="Arial"/>
          <w:sz w:val="20"/>
          <w:szCs w:val="20"/>
        </w:rPr>
        <w:t>—</w:t>
      </w:r>
    </w:p>
    <w:p w14:paraId="5722CC17" w14:textId="3E652888" w:rsidR="00897D8E" w:rsidRPr="00B86FEC" w:rsidRDefault="00897D8E" w:rsidP="00B86FEC">
      <w:pPr>
        <w:pStyle w:val="ListParagraph"/>
        <w:numPr>
          <w:ilvl w:val="0"/>
          <w:numId w:val="29"/>
        </w:numPr>
        <w:rPr>
          <w:rFonts w:ascii="Arial" w:hAnsi="Arial" w:cs="Arial"/>
          <w:sz w:val="20"/>
          <w:szCs w:val="20"/>
        </w:rPr>
      </w:pPr>
      <w:r w:rsidRPr="00B86FEC">
        <w:rPr>
          <w:rFonts w:ascii="Arial" w:hAnsi="Arial" w:cs="Arial"/>
          <w:sz w:val="20"/>
          <w:szCs w:val="20"/>
        </w:rPr>
        <w:t>add the forwardAgent line to the entry for the cluster in the .ssh file:</w:t>
      </w:r>
    </w:p>
    <w:p w14:paraId="6CFC78AD" w14:textId="77777777" w:rsidR="00897D8E" w:rsidRPr="00897D8E"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r>
      <w:r w:rsidRPr="00897D8E">
        <w:rPr>
          <w:rFonts w:ascii="Arial" w:hAnsi="Arial" w:cs="Arial"/>
          <w:sz w:val="20"/>
          <w:szCs w:val="20"/>
        </w:rPr>
        <w:tab/>
        <w:t>Host &lt;cluster_name&gt;-ssh.azurehdinsight.net</w:t>
      </w:r>
    </w:p>
    <w:p w14:paraId="2CAE7B63" w14:textId="77777777" w:rsidR="00897D8E" w:rsidRPr="00897D8E"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r>
      <w:r w:rsidRPr="00897D8E">
        <w:rPr>
          <w:rFonts w:ascii="Arial" w:hAnsi="Arial" w:cs="Arial"/>
          <w:sz w:val="20"/>
          <w:szCs w:val="20"/>
        </w:rPr>
        <w:tab/>
        <w:t xml:space="preserve">        User hdiuser</w:t>
      </w:r>
    </w:p>
    <w:p w14:paraId="3CC0463A" w14:textId="77777777" w:rsidR="00897D8E" w:rsidRPr="00897D8E"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r>
      <w:r w:rsidRPr="00897D8E">
        <w:rPr>
          <w:rFonts w:ascii="Arial" w:hAnsi="Arial" w:cs="Arial"/>
          <w:sz w:val="20"/>
          <w:szCs w:val="20"/>
        </w:rPr>
        <w:tab/>
        <w:t xml:space="preserve">        IdentityFile ~/.ssh/id_rsa_clusters</w:t>
      </w:r>
    </w:p>
    <w:p w14:paraId="195BC438" w14:textId="77777777" w:rsidR="00B86FEC"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r>
      <w:r w:rsidRPr="00897D8E">
        <w:rPr>
          <w:rFonts w:ascii="Arial" w:hAnsi="Arial" w:cs="Arial"/>
          <w:sz w:val="20"/>
          <w:szCs w:val="20"/>
        </w:rPr>
        <w:tab/>
        <w:t xml:space="preserve">        ForwardAgent yes</w:t>
      </w:r>
    </w:p>
    <w:p w14:paraId="0657667B" w14:textId="708353AF" w:rsidR="00897D8E" w:rsidRPr="00B86FEC" w:rsidRDefault="00897D8E" w:rsidP="00B86FEC">
      <w:pPr>
        <w:pStyle w:val="ListParagraph"/>
        <w:numPr>
          <w:ilvl w:val="0"/>
          <w:numId w:val="29"/>
        </w:numPr>
        <w:rPr>
          <w:rFonts w:ascii="Arial" w:hAnsi="Arial" w:cs="Arial"/>
          <w:sz w:val="20"/>
          <w:szCs w:val="20"/>
        </w:rPr>
      </w:pPr>
      <w:r w:rsidRPr="00B86FEC">
        <w:rPr>
          <w:rFonts w:ascii="Arial" w:hAnsi="Arial" w:cs="Arial"/>
          <w:sz w:val="20"/>
          <w:szCs w:val="20"/>
        </w:rPr>
        <w:t>run this here command:</w:t>
      </w:r>
    </w:p>
    <w:p w14:paraId="6203431D" w14:textId="51390588" w:rsidR="00897D8E" w:rsidRPr="00897D8E" w:rsidRDefault="00B86FEC" w:rsidP="00897D8E">
      <w:pPr>
        <w:rPr>
          <w:rFonts w:ascii="Arial" w:hAnsi="Arial" w:cs="Arial"/>
          <w:sz w:val="20"/>
          <w:szCs w:val="20"/>
        </w:rPr>
      </w:pPr>
      <w:r>
        <w:rPr>
          <w:rFonts w:ascii="Arial" w:hAnsi="Arial" w:cs="Arial"/>
          <w:sz w:val="20"/>
          <w:szCs w:val="20"/>
        </w:rPr>
        <w:tab/>
      </w:r>
      <w:r>
        <w:rPr>
          <w:rFonts w:ascii="Arial" w:hAnsi="Arial" w:cs="Arial"/>
          <w:sz w:val="20"/>
          <w:szCs w:val="20"/>
        </w:rPr>
        <w:tab/>
      </w:r>
      <w:r w:rsidR="00897D8E" w:rsidRPr="00897D8E">
        <w:rPr>
          <w:rFonts w:ascii="Arial" w:hAnsi="Arial" w:cs="Arial"/>
          <w:sz w:val="20"/>
          <w:szCs w:val="20"/>
        </w:rPr>
        <w:t>$ ssh -C2qTnNf -D 9876 hdiuser@ntamer3full-ssh.azurehdinsight.net</w:t>
      </w:r>
    </w:p>
    <w:p w14:paraId="78631166" w14:textId="77777777" w:rsidR="00B86FEC" w:rsidRDefault="00B86FEC" w:rsidP="00897D8E">
      <w:pPr>
        <w:rPr>
          <w:rFonts w:ascii="Arial" w:hAnsi="Arial" w:cs="Arial"/>
          <w:sz w:val="20"/>
          <w:szCs w:val="20"/>
        </w:rPr>
      </w:pPr>
      <w:r>
        <w:rPr>
          <w:rFonts w:ascii="Arial" w:hAnsi="Arial" w:cs="Arial"/>
          <w:sz w:val="20"/>
          <w:szCs w:val="20"/>
        </w:rPr>
        <w:tab/>
        <w:t xml:space="preserve"> which means: </w:t>
      </w:r>
      <w:r w:rsidR="00897D8E" w:rsidRPr="00897D8E">
        <w:rPr>
          <w:rFonts w:ascii="Arial" w:hAnsi="Arial" w:cs="Arial"/>
          <w:sz w:val="20"/>
          <w:szCs w:val="20"/>
        </w:rPr>
        <w:t>sets up a tunnel, running in the background, through your machine's port 9876, out to the azure node</w:t>
      </w:r>
    </w:p>
    <w:p w14:paraId="7DD9671E" w14:textId="77777777" w:rsidR="00B86FEC" w:rsidRDefault="00B86FEC" w:rsidP="00897D8E">
      <w:pPr>
        <w:rPr>
          <w:rFonts w:ascii="Arial" w:hAnsi="Arial" w:cs="Arial"/>
          <w:sz w:val="20"/>
          <w:szCs w:val="20"/>
        </w:rPr>
      </w:pPr>
    </w:p>
    <w:p w14:paraId="1E1377B4" w14:textId="087D3E79" w:rsidR="00897D8E" w:rsidRPr="00B86FEC" w:rsidRDefault="00897D8E" w:rsidP="00B86FEC">
      <w:pPr>
        <w:pStyle w:val="ListParagraph"/>
        <w:numPr>
          <w:ilvl w:val="0"/>
          <w:numId w:val="29"/>
        </w:numPr>
        <w:rPr>
          <w:rFonts w:ascii="Arial" w:hAnsi="Arial" w:cs="Arial"/>
          <w:sz w:val="20"/>
          <w:szCs w:val="20"/>
        </w:rPr>
      </w:pPr>
      <w:r w:rsidRPr="00B86FEC">
        <w:rPr>
          <w:rFonts w:ascii="Arial" w:hAnsi="Arial" w:cs="Arial"/>
          <w:sz w:val="20"/>
          <w:szCs w:val="20"/>
        </w:rPr>
        <w:t>configure your browser to use the back channel port in certain settings</w:t>
      </w:r>
      <w:r w:rsidR="00B86FEC">
        <w:rPr>
          <w:rFonts w:ascii="Arial" w:hAnsi="Arial" w:cs="Arial"/>
          <w:sz w:val="20"/>
          <w:szCs w:val="20"/>
        </w:rPr>
        <w:t>, see this link for setting up F</w:t>
      </w:r>
      <w:r w:rsidRPr="00B86FEC">
        <w:rPr>
          <w:rFonts w:ascii="Arial" w:hAnsi="Arial" w:cs="Arial"/>
          <w:sz w:val="20"/>
          <w:szCs w:val="20"/>
        </w:rPr>
        <w:t>oxyproxy in chrome</w:t>
      </w:r>
    </w:p>
    <w:p w14:paraId="6BE3F786" w14:textId="77777777" w:rsidR="00897D8E" w:rsidRPr="00897D8E" w:rsidRDefault="00897D8E" w:rsidP="00897D8E">
      <w:pPr>
        <w:rPr>
          <w:rFonts w:ascii="Arial" w:hAnsi="Arial" w:cs="Arial"/>
          <w:sz w:val="20"/>
          <w:szCs w:val="20"/>
        </w:rPr>
      </w:pPr>
      <w:r w:rsidRPr="00897D8E">
        <w:rPr>
          <w:rFonts w:ascii="Arial" w:hAnsi="Arial" w:cs="Arial"/>
          <w:sz w:val="20"/>
          <w:szCs w:val="20"/>
        </w:rPr>
        <w:tab/>
      </w:r>
      <w:r w:rsidRPr="00897D8E">
        <w:rPr>
          <w:rFonts w:ascii="Arial" w:hAnsi="Arial" w:cs="Arial"/>
          <w:sz w:val="20"/>
          <w:szCs w:val="20"/>
        </w:rPr>
        <w:tab/>
      </w:r>
      <w:r w:rsidRPr="00897D8E">
        <w:rPr>
          <w:rFonts w:ascii="Arial" w:hAnsi="Arial" w:cs="Arial"/>
          <w:sz w:val="20"/>
          <w:szCs w:val="20"/>
        </w:rPr>
        <w:tab/>
        <w:t>https://azure.microsoft.com/en-us/documentation/articles/hdinsight-hadoop-manage-ambari/</w:t>
      </w:r>
    </w:p>
    <w:p w14:paraId="6AAB9F5D" w14:textId="77777777" w:rsidR="005E5E17" w:rsidRDefault="005E5E17" w:rsidP="001E082A">
      <w:pPr>
        <w:rPr>
          <w:rFonts w:ascii="Arial" w:hAnsi="Arial" w:cs="Arial"/>
          <w:sz w:val="20"/>
          <w:szCs w:val="20"/>
        </w:rPr>
      </w:pPr>
    </w:p>
    <w:p w14:paraId="07F4B878" w14:textId="77777777" w:rsidR="005E5E17" w:rsidRDefault="005E5E17" w:rsidP="001E082A">
      <w:pPr>
        <w:rPr>
          <w:rFonts w:ascii="Arial" w:hAnsi="Arial" w:cs="Arial"/>
          <w:sz w:val="20"/>
          <w:szCs w:val="20"/>
        </w:rPr>
      </w:pPr>
    </w:p>
    <w:p w14:paraId="52557A7B" w14:textId="77777777" w:rsidR="005E5E17" w:rsidRPr="004D5BA8" w:rsidRDefault="005E5E17" w:rsidP="001E082A">
      <w:pPr>
        <w:rPr>
          <w:rFonts w:ascii="Arial" w:hAnsi="Arial" w:cs="Arial"/>
          <w:sz w:val="20"/>
          <w:szCs w:val="20"/>
        </w:rPr>
      </w:pPr>
    </w:p>
    <w:p w14:paraId="2ACB8F3A" w14:textId="77777777" w:rsidR="00597474" w:rsidRPr="004D5BA8" w:rsidRDefault="00597474" w:rsidP="001E082A">
      <w:pPr>
        <w:rPr>
          <w:rFonts w:ascii="Arial" w:hAnsi="Arial" w:cs="Arial"/>
          <w:sz w:val="20"/>
          <w:szCs w:val="20"/>
        </w:rPr>
      </w:pPr>
    </w:p>
    <w:p w14:paraId="2B9278FF" w14:textId="48A73B09" w:rsidR="00FA1EA6" w:rsidRPr="00FB4DA6" w:rsidRDefault="00FB4DA6" w:rsidP="005771CC">
      <w:pPr>
        <w:pBdr>
          <w:top w:val="single" w:sz="4" w:space="1" w:color="auto"/>
          <w:left w:val="single" w:sz="4" w:space="4" w:color="auto"/>
          <w:bottom w:val="single" w:sz="4" w:space="1" w:color="auto"/>
          <w:right w:val="single" w:sz="4" w:space="4" w:color="auto"/>
        </w:pBdr>
        <w:outlineLvl w:val="0"/>
        <w:rPr>
          <w:rFonts w:ascii="Arial" w:hAnsi="Arial" w:cs="Arial"/>
          <w:b/>
          <w:sz w:val="20"/>
          <w:szCs w:val="20"/>
        </w:rPr>
      </w:pPr>
      <w:r>
        <w:rPr>
          <w:rFonts w:ascii="Arial" w:hAnsi="Arial" w:cs="Arial"/>
          <w:b/>
          <w:sz w:val="20"/>
          <w:szCs w:val="20"/>
        </w:rPr>
        <w:t>Appendix</w:t>
      </w:r>
      <w:r w:rsidR="00FA1EA6" w:rsidRPr="004D5BA8">
        <w:rPr>
          <w:rFonts w:ascii="Arial" w:hAnsi="Arial" w:cs="Arial"/>
          <w:b/>
          <w:sz w:val="20"/>
          <w:szCs w:val="20"/>
        </w:rPr>
        <w:t>: Azure Storage</w:t>
      </w:r>
      <w:r w:rsidR="00FB1A93">
        <w:rPr>
          <w:rFonts w:ascii="Arial" w:hAnsi="Arial" w:cs="Arial"/>
          <w:b/>
          <w:sz w:val="20"/>
          <w:szCs w:val="20"/>
        </w:rPr>
        <w:t xml:space="preserve"> Account Theory</w:t>
      </w:r>
      <w:r w:rsidR="00FA1EA6" w:rsidRPr="004D5BA8">
        <w:rPr>
          <w:rFonts w:ascii="Arial" w:hAnsi="Arial" w:cs="Arial"/>
          <w:b/>
          <w:sz w:val="20"/>
          <w:szCs w:val="20"/>
        </w:rPr>
        <w:t xml:space="preserve"> </w:t>
      </w:r>
    </w:p>
    <w:p w14:paraId="2D389944" w14:textId="74F607D2" w:rsidR="00FA1EA6" w:rsidRDefault="002A46E6" w:rsidP="004E417D">
      <w:pPr>
        <w:outlineLvl w:val="0"/>
        <w:rPr>
          <w:rFonts w:ascii="Arial" w:hAnsi="Arial" w:cs="Arial"/>
          <w:sz w:val="20"/>
          <w:szCs w:val="20"/>
        </w:rPr>
      </w:pPr>
      <w:r>
        <w:rPr>
          <w:rFonts w:ascii="Arial" w:hAnsi="Arial" w:cs="Arial"/>
          <w:sz w:val="20"/>
          <w:szCs w:val="20"/>
        </w:rPr>
        <w:t>Useful Links</w:t>
      </w:r>
      <w:r w:rsidR="00FA1EA6" w:rsidRPr="002A46E6">
        <w:rPr>
          <w:rFonts w:ascii="Arial" w:hAnsi="Arial" w:cs="Arial"/>
          <w:sz w:val="20"/>
          <w:szCs w:val="20"/>
        </w:rPr>
        <w:t xml:space="preserve"> </w:t>
      </w:r>
    </w:p>
    <w:p w14:paraId="6CD83DDB" w14:textId="5A99D35B" w:rsidR="005E5E17" w:rsidRPr="00FB4DA6" w:rsidRDefault="00A05BF6" w:rsidP="00FB4DA6">
      <w:pPr>
        <w:pStyle w:val="ListParagraph"/>
        <w:numPr>
          <w:ilvl w:val="0"/>
          <w:numId w:val="7"/>
        </w:numPr>
        <w:rPr>
          <w:rFonts w:ascii="Arial" w:hAnsi="Arial" w:cs="Arial"/>
          <w:sz w:val="20"/>
          <w:szCs w:val="20"/>
        </w:rPr>
      </w:pPr>
      <w:hyperlink r:id="rId11" w:history="1">
        <w:r w:rsidR="00FB4DA6" w:rsidRPr="002814D1">
          <w:rPr>
            <w:rStyle w:val="Hyperlink"/>
            <w:rFonts w:ascii="Arial" w:hAnsi="Arial" w:cs="Arial"/>
            <w:sz w:val="20"/>
            <w:szCs w:val="20"/>
          </w:rPr>
          <w:t>https://myaccount.blob.core.windows.net/mycontainer/myblob</w:t>
        </w:r>
      </w:hyperlink>
      <w:r w:rsidR="00FB4DA6">
        <w:rPr>
          <w:rFonts w:ascii="Arial" w:hAnsi="Arial" w:cs="Arial"/>
          <w:sz w:val="20"/>
          <w:szCs w:val="20"/>
        </w:rPr>
        <w:t xml:space="preserve"> </w:t>
      </w:r>
    </w:p>
    <w:p w14:paraId="441A723F" w14:textId="18F15FCE" w:rsidR="004D5BA8" w:rsidRPr="00FB4DA6" w:rsidRDefault="004D5BA8" w:rsidP="00FB4DA6">
      <w:pPr>
        <w:pStyle w:val="ListParagraph"/>
        <w:numPr>
          <w:ilvl w:val="0"/>
          <w:numId w:val="7"/>
        </w:numPr>
        <w:rPr>
          <w:rFonts w:ascii="Arial" w:hAnsi="Arial" w:cs="Arial"/>
          <w:sz w:val="20"/>
          <w:szCs w:val="20"/>
        </w:rPr>
      </w:pPr>
      <w:r w:rsidRPr="00FB4DA6">
        <w:rPr>
          <w:rFonts w:ascii="Arial" w:hAnsi="Arial" w:cs="Arial"/>
          <w:sz w:val="20"/>
          <w:szCs w:val="20"/>
        </w:rPr>
        <w:t>Azure help pages on "Naming and Referencing Containers, Blobs, and Metadata"</w:t>
      </w:r>
    </w:p>
    <w:p w14:paraId="459DC37D" w14:textId="261C3B38" w:rsidR="004D5BA8" w:rsidRPr="00FB4DA6" w:rsidRDefault="00A05BF6" w:rsidP="00FB4DA6">
      <w:pPr>
        <w:pStyle w:val="ListParagraph"/>
        <w:numPr>
          <w:ilvl w:val="0"/>
          <w:numId w:val="7"/>
        </w:numPr>
        <w:rPr>
          <w:rFonts w:ascii="Arial" w:hAnsi="Arial" w:cs="Arial"/>
          <w:sz w:val="20"/>
          <w:szCs w:val="20"/>
        </w:rPr>
      </w:pPr>
      <w:hyperlink r:id="rId12" w:history="1">
        <w:r w:rsidR="00FB4DA6" w:rsidRPr="002814D1">
          <w:rPr>
            <w:rStyle w:val="Hyperlink"/>
            <w:rFonts w:ascii="Arial" w:hAnsi="Arial" w:cs="Arial"/>
            <w:sz w:val="20"/>
            <w:szCs w:val="20"/>
          </w:rPr>
          <w:t>https://msdn.microsoft.com/en-us/library/azure/dd135715.aspx?f=255&amp;MSPPError=-2147217396</w:t>
        </w:r>
      </w:hyperlink>
      <w:r w:rsidR="00FB4DA6">
        <w:rPr>
          <w:rFonts w:ascii="Arial" w:hAnsi="Arial" w:cs="Arial"/>
          <w:sz w:val="20"/>
          <w:szCs w:val="20"/>
        </w:rPr>
        <w:t xml:space="preserve"> </w:t>
      </w:r>
    </w:p>
    <w:p w14:paraId="6F5C9C3E" w14:textId="77777777" w:rsidR="00FA1EA6" w:rsidRPr="004D5BA8" w:rsidRDefault="00FA1EA6" w:rsidP="004D5BA8">
      <w:pPr>
        <w:rPr>
          <w:rFonts w:ascii="Arial" w:hAnsi="Arial" w:cs="Arial"/>
          <w:sz w:val="20"/>
          <w:szCs w:val="20"/>
        </w:rPr>
      </w:pPr>
    </w:p>
    <w:p w14:paraId="4CC18EDA" w14:textId="5AB63C53" w:rsidR="00FB1A93" w:rsidRDefault="00FA1EA6" w:rsidP="00FB1A93">
      <w:pPr>
        <w:outlineLvl w:val="0"/>
        <w:rPr>
          <w:rFonts w:ascii="Arial" w:hAnsi="Arial" w:cs="Arial"/>
          <w:sz w:val="20"/>
          <w:szCs w:val="20"/>
          <w:u w:val="single"/>
        </w:rPr>
      </w:pPr>
      <w:r w:rsidRPr="004D5BA8">
        <w:rPr>
          <w:rFonts w:ascii="Arial" w:hAnsi="Arial" w:cs="Arial"/>
          <w:sz w:val="20"/>
          <w:szCs w:val="20"/>
          <w:u w:val="single"/>
        </w:rPr>
        <w:t>Streaming input, HDFS vs. Azure Storage</w:t>
      </w:r>
    </w:p>
    <w:p w14:paraId="301D2308" w14:textId="38922C32" w:rsidR="00FA1EA6" w:rsidRPr="00FB1A93" w:rsidRDefault="00FA1EA6" w:rsidP="00FB1A93">
      <w:pPr>
        <w:outlineLvl w:val="0"/>
        <w:rPr>
          <w:rFonts w:ascii="Arial" w:hAnsi="Arial" w:cs="Arial"/>
          <w:sz w:val="20"/>
          <w:szCs w:val="20"/>
          <w:u w:val="single"/>
        </w:rPr>
      </w:pPr>
      <w:r w:rsidRPr="004D5BA8">
        <w:rPr>
          <w:rFonts w:ascii="Arial" w:hAnsi="Arial" w:cs="Arial"/>
          <w:sz w:val="20"/>
          <w:szCs w:val="20"/>
        </w:rPr>
        <w:t xml:space="preserve">We are putting in the place the main stream of data that will be fed through the HWF. On traditional Hadoop systems, this would data would placed from a cluster node onto the HDFS. When the cluster comes down, the information on the HDFS vanishes. Hadoop results are written onto the HDFS, so they must be pulled off and put in a more durable place. </w:t>
      </w:r>
    </w:p>
    <w:p w14:paraId="68D5C910" w14:textId="77777777" w:rsidR="00FA1EA6" w:rsidRPr="004D5BA8" w:rsidRDefault="00FA1EA6" w:rsidP="00FA1EA6">
      <w:pPr>
        <w:rPr>
          <w:rFonts w:ascii="Arial" w:hAnsi="Arial" w:cs="Arial"/>
          <w:sz w:val="20"/>
          <w:szCs w:val="20"/>
        </w:rPr>
      </w:pPr>
    </w:p>
    <w:p w14:paraId="6C8F5EE0" w14:textId="2EC9DBB0" w:rsidR="00FA1EA6" w:rsidRPr="004D5BA8" w:rsidRDefault="00FA1EA6" w:rsidP="00FA1EA6">
      <w:pPr>
        <w:rPr>
          <w:rFonts w:ascii="Arial" w:hAnsi="Arial" w:cs="Arial"/>
          <w:sz w:val="20"/>
          <w:szCs w:val="20"/>
        </w:rPr>
      </w:pPr>
      <w:r w:rsidRPr="004D5BA8">
        <w:rPr>
          <w:rFonts w:ascii="Arial" w:hAnsi="Arial" w:cs="Arial"/>
          <w:sz w:val="20"/>
          <w:szCs w:val="20"/>
        </w:rPr>
        <w:t xml:space="preserve">Azure uses a special Hadoop </w:t>
      </w:r>
      <w:r w:rsidR="00FB1A93" w:rsidRPr="004D5BA8">
        <w:rPr>
          <w:rFonts w:ascii="Arial" w:hAnsi="Arial" w:cs="Arial"/>
          <w:sz w:val="20"/>
          <w:szCs w:val="20"/>
        </w:rPr>
        <w:t>setup</w:t>
      </w:r>
      <w:r w:rsidRPr="004D5BA8">
        <w:rPr>
          <w:rFonts w:ascii="Arial" w:hAnsi="Arial" w:cs="Arial"/>
          <w:sz w:val="20"/>
          <w:szCs w:val="20"/>
        </w:rPr>
        <w:t xml:space="preserve">, where its own tool, the Azure storage </w:t>
      </w:r>
      <w:r w:rsidR="00FB1A93" w:rsidRPr="004D5BA8">
        <w:rPr>
          <w:rFonts w:ascii="Arial" w:hAnsi="Arial" w:cs="Arial"/>
          <w:sz w:val="20"/>
          <w:szCs w:val="20"/>
        </w:rPr>
        <w:t>account</w:t>
      </w:r>
      <w:r w:rsidRPr="004D5BA8">
        <w:rPr>
          <w:rFonts w:ascii="Arial" w:hAnsi="Arial" w:cs="Arial"/>
          <w:sz w:val="20"/>
          <w:szCs w:val="20"/>
        </w:rPr>
        <w:t xml:space="preserve">, or BLOB storage, acts as your HDFS. You put things on your storage account in a similar way you would an STFTP service.  Multiple clusters can simultaneously point to this account as their HDFS, and results persist without further action. The downside? Its a bit cumbersome to get data up into the storage accounts, and by saving all results, a developer needs to be careful about accumulating junk during experiments and mindful of storage costs. </w:t>
      </w:r>
    </w:p>
    <w:p w14:paraId="53379F13" w14:textId="77777777" w:rsidR="00FA1EA6" w:rsidRPr="004D5BA8" w:rsidRDefault="00FA1EA6" w:rsidP="00FA1EA6">
      <w:pPr>
        <w:rPr>
          <w:rFonts w:ascii="Arial" w:hAnsi="Arial" w:cs="Arial"/>
          <w:sz w:val="20"/>
          <w:szCs w:val="20"/>
        </w:rPr>
      </w:pPr>
    </w:p>
    <w:p w14:paraId="17DE84BB" w14:textId="10FDAC88" w:rsidR="00FA1EA6" w:rsidRPr="004D5BA8" w:rsidRDefault="00FA1EA6" w:rsidP="004E417D">
      <w:pPr>
        <w:outlineLvl w:val="0"/>
        <w:rPr>
          <w:rFonts w:ascii="Arial" w:hAnsi="Arial" w:cs="Arial"/>
          <w:sz w:val="20"/>
          <w:szCs w:val="20"/>
          <w:u w:val="single"/>
        </w:rPr>
      </w:pPr>
      <w:r w:rsidRPr="004D5BA8">
        <w:rPr>
          <w:rFonts w:ascii="Arial" w:hAnsi="Arial" w:cs="Arial"/>
          <w:sz w:val="20"/>
          <w:szCs w:val="20"/>
          <w:u w:val="single"/>
        </w:rPr>
        <w:t>On storage accounts and containers:</w:t>
      </w:r>
    </w:p>
    <w:p w14:paraId="4E96B1D4" w14:textId="6C6D0B76" w:rsidR="00FA1EA6" w:rsidRPr="004D5BA8" w:rsidRDefault="00FA1EA6" w:rsidP="00FA1EA6">
      <w:pPr>
        <w:rPr>
          <w:rFonts w:ascii="Arial" w:hAnsi="Arial" w:cs="Arial"/>
          <w:sz w:val="20"/>
          <w:szCs w:val="20"/>
        </w:rPr>
      </w:pPr>
      <w:r w:rsidRPr="004D5BA8">
        <w:rPr>
          <w:rFonts w:ascii="Arial" w:hAnsi="Arial" w:cs="Arial"/>
          <w:sz w:val="20"/>
          <w:szCs w:val="20"/>
        </w:rPr>
        <w:t>The top directory layer of storage account is called a container.  Each HDI cluster has a default container, that you specify (and is created?)</w:t>
      </w:r>
      <w:r w:rsidR="00FB1A93">
        <w:rPr>
          <w:rFonts w:ascii="Arial" w:hAnsi="Arial" w:cs="Arial"/>
          <w:sz w:val="20"/>
          <w:szCs w:val="20"/>
        </w:rPr>
        <w:t xml:space="preserve"> </w:t>
      </w:r>
      <w:r w:rsidRPr="004D5BA8">
        <w:rPr>
          <w:rFonts w:ascii="Arial" w:hAnsi="Arial" w:cs="Arial"/>
          <w:sz w:val="20"/>
          <w:szCs w:val="20"/>
        </w:rPr>
        <w:t xml:space="preserve">at cluster deployment. All pathnames on that cluster begin in the </w:t>
      </w:r>
      <w:r w:rsidR="00FB1A93" w:rsidRPr="004D5BA8">
        <w:rPr>
          <w:rFonts w:ascii="Arial" w:hAnsi="Arial" w:cs="Arial"/>
          <w:sz w:val="20"/>
          <w:szCs w:val="20"/>
        </w:rPr>
        <w:t>container</w:t>
      </w:r>
      <w:r w:rsidRPr="004D5BA8">
        <w:rPr>
          <w:rFonts w:ascii="Arial" w:hAnsi="Arial" w:cs="Arial"/>
          <w:sz w:val="20"/>
          <w:szCs w:val="20"/>
        </w:rPr>
        <w:t>-- see the below example.</w:t>
      </w:r>
    </w:p>
    <w:p w14:paraId="64A0830B" w14:textId="77777777" w:rsidR="00FB1A93" w:rsidRDefault="00FB1A93" w:rsidP="00FA1EA6">
      <w:pPr>
        <w:rPr>
          <w:rFonts w:ascii="Arial" w:hAnsi="Arial" w:cs="Arial"/>
          <w:sz w:val="20"/>
          <w:szCs w:val="20"/>
        </w:rPr>
      </w:pPr>
    </w:p>
    <w:p w14:paraId="0630FF31" w14:textId="4DD61E59" w:rsidR="00FA1EA6" w:rsidRPr="004D5BA8" w:rsidRDefault="00FA1EA6" w:rsidP="00FA1EA6">
      <w:pPr>
        <w:rPr>
          <w:rFonts w:ascii="Arial" w:hAnsi="Arial" w:cs="Arial"/>
          <w:sz w:val="20"/>
          <w:szCs w:val="20"/>
        </w:rPr>
      </w:pPr>
      <w:r w:rsidRPr="004D5BA8">
        <w:rPr>
          <w:rFonts w:ascii="Arial" w:hAnsi="Arial" w:cs="Arial"/>
          <w:sz w:val="20"/>
          <w:szCs w:val="20"/>
        </w:rPr>
        <w:t xml:space="preserve">In other words, you open up a Cyberduck connection to a storage account, in which you'll see several containers listed.  For me, my storage account is "ebirddata", and when I open CyberDuck, I see my </w:t>
      </w:r>
      <w:r w:rsidR="00FB1A93" w:rsidRPr="004D5BA8">
        <w:rPr>
          <w:rFonts w:ascii="Arial" w:hAnsi="Arial" w:cs="Arial"/>
          <w:sz w:val="20"/>
          <w:szCs w:val="20"/>
        </w:rPr>
        <w:t>containers</w:t>
      </w:r>
      <w:r w:rsidRPr="004D5BA8">
        <w:rPr>
          <w:rFonts w:ascii="Arial" w:hAnsi="Arial" w:cs="Arial"/>
          <w:sz w:val="20"/>
          <w:szCs w:val="20"/>
        </w:rPr>
        <w:t>, in which I have many directories:</w:t>
      </w:r>
    </w:p>
    <w:p w14:paraId="20BAA0DE" w14:textId="32B4F1B0" w:rsidR="00FA1EA6" w:rsidRPr="00FB1A93" w:rsidRDefault="00FA1EA6" w:rsidP="00FB1A93">
      <w:pPr>
        <w:pStyle w:val="ListParagraph"/>
        <w:numPr>
          <w:ilvl w:val="0"/>
          <w:numId w:val="11"/>
        </w:numPr>
        <w:rPr>
          <w:rFonts w:ascii="Arial" w:hAnsi="Arial" w:cs="Arial"/>
          <w:sz w:val="20"/>
          <w:szCs w:val="20"/>
        </w:rPr>
      </w:pPr>
      <w:r w:rsidRPr="00FB1A93">
        <w:rPr>
          <w:rFonts w:ascii="Arial" w:hAnsi="Arial" w:cs="Arial"/>
          <w:sz w:val="20"/>
          <w:szCs w:val="20"/>
        </w:rPr>
        <w:t>mycontainer1</w:t>
      </w:r>
    </w:p>
    <w:p w14:paraId="32BA229E" w14:textId="62A8B6D1" w:rsidR="00FA1EA6" w:rsidRPr="00FB1A93" w:rsidRDefault="00FA1EA6" w:rsidP="00FB1A93">
      <w:pPr>
        <w:pStyle w:val="ListParagraph"/>
        <w:numPr>
          <w:ilvl w:val="0"/>
          <w:numId w:val="11"/>
        </w:numPr>
        <w:rPr>
          <w:rFonts w:ascii="Arial" w:hAnsi="Arial" w:cs="Arial"/>
          <w:sz w:val="20"/>
          <w:szCs w:val="20"/>
        </w:rPr>
      </w:pPr>
      <w:r w:rsidRPr="00FB1A93">
        <w:rPr>
          <w:rFonts w:ascii="Arial" w:hAnsi="Arial" w:cs="Arial"/>
          <w:sz w:val="20"/>
          <w:szCs w:val="20"/>
        </w:rPr>
        <w:t>testrinstall</w:t>
      </w:r>
    </w:p>
    <w:p w14:paraId="29CEC331" w14:textId="7D7A4D82" w:rsidR="00FA1EA6" w:rsidRPr="00FB1A93" w:rsidRDefault="00FA1EA6" w:rsidP="00FB1A93">
      <w:pPr>
        <w:pStyle w:val="ListParagraph"/>
        <w:numPr>
          <w:ilvl w:val="0"/>
          <w:numId w:val="11"/>
        </w:numPr>
        <w:rPr>
          <w:rFonts w:ascii="Arial" w:hAnsi="Arial" w:cs="Arial"/>
          <w:sz w:val="20"/>
          <w:szCs w:val="20"/>
        </w:rPr>
      </w:pPr>
      <w:r w:rsidRPr="00FB1A93">
        <w:rPr>
          <w:rFonts w:ascii="Arial" w:hAnsi="Arial" w:cs="Arial"/>
          <w:sz w:val="20"/>
          <w:szCs w:val="20"/>
        </w:rPr>
        <w:t>testnafilter</w:t>
      </w:r>
    </w:p>
    <w:p w14:paraId="7C2306B0" w14:textId="7CD0200C" w:rsidR="00FA1EA6" w:rsidRPr="004D5BA8" w:rsidRDefault="00FA1EA6" w:rsidP="00FA1EA6">
      <w:pPr>
        <w:rPr>
          <w:rFonts w:ascii="Arial" w:hAnsi="Arial" w:cs="Arial"/>
          <w:sz w:val="20"/>
          <w:szCs w:val="20"/>
        </w:rPr>
      </w:pPr>
      <w:r w:rsidRPr="004D5BA8">
        <w:rPr>
          <w:rFonts w:ascii="Arial" w:hAnsi="Arial" w:cs="Arial"/>
          <w:sz w:val="20"/>
          <w:szCs w:val="20"/>
        </w:rPr>
        <w:t>An HDI cluster will only point, by default, at one of these containers, and one storage account. Path names declared on an HDI node, therefore, ignore both storage account and containter name:</w:t>
      </w:r>
    </w:p>
    <w:p w14:paraId="66C4909C" w14:textId="2132E385" w:rsidR="00FA1EA6" w:rsidRPr="00FB1A93" w:rsidRDefault="00FA1EA6" w:rsidP="00FB1A93">
      <w:pPr>
        <w:pStyle w:val="ListParagraph"/>
        <w:numPr>
          <w:ilvl w:val="0"/>
          <w:numId w:val="12"/>
        </w:numPr>
        <w:rPr>
          <w:rFonts w:ascii="Arial" w:hAnsi="Arial" w:cs="Arial"/>
          <w:sz w:val="20"/>
          <w:szCs w:val="20"/>
        </w:rPr>
      </w:pPr>
      <w:r w:rsidRPr="00FB1A93">
        <w:rPr>
          <w:rFonts w:ascii="Arial" w:hAnsi="Arial" w:cs="Arial"/>
          <w:sz w:val="20"/>
          <w:szCs w:val="20"/>
        </w:rPr>
        <w:t>wasb:///abund-profile-extent/</w:t>
      </w:r>
    </w:p>
    <w:p w14:paraId="1DECA87C" w14:textId="6AD50512" w:rsidR="00FA1EA6" w:rsidRPr="004D5BA8" w:rsidRDefault="00FA1EA6" w:rsidP="00FA1EA6">
      <w:pPr>
        <w:rPr>
          <w:rFonts w:ascii="Arial" w:hAnsi="Arial" w:cs="Arial"/>
          <w:sz w:val="20"/>
          <w:szCs w:val="20"/>
        </w:rPr>
      </w:pPr>
      <w:r w:rsidRPr="004D5BA8">
        <w:rPr>
          <w:rFonts w:ascii="Arial" w:hAnsi="Arial" w:cs="Arial"/>
          <w:sz w:val="20"/>
          <w:szCs w:val="20"/>
        </w:rPr>
        <w:t>No mention of "ebirddata" or "testrinstall".  That said, you can give directions in a cluster to point to other containers other than its default, even other storage accounts! But I haven't looked into that-- has not been necessary for me yet...</w:t>
      </w:r>
    </w:p>
    <w:p w14:paraId="69F148B6" w14:textId="77777777" w:rsidR="00FA1EA6" w:rsidRDefault="00FA1EA6" w:rsidP="001E082A">
      <w:pPr>
        <w:rPr>
          <w:rFonts w:ascii="Arial" w:hAnsi="Arial" w:cs="Arial"/>
          <w:sz w:val="20"/>
          <w:szCs w:val="20"/>
        </w:rPr>
      </w:pPr>
    </w:p>
    <w:p w14:paraId="7F37CC69" w14:textId="587356BD" w:rsidR="00FB4DA6" w:rsidRPr="004D5BA8" w:rsidRDefault="00FB4DA6" w:rsidP="00FB4DA6">
      <w:pPr>
        <w:rPr>
          <w:rFonts w:ascii="Arial" w:hAnsi="Arial" w:cs="Arial"/>
          <w:sz w:val="20"/>
          <w:szCs w:val="20"/>
        </w:rPr>
      </w:pPr>
      <w:r>
        <w:rPr>
          <w:rFonts w:ascii="Arial" w:hAnsi="Arial" w:cs="Arial"/>
          <w:sz w:val="20"/>
          <w:szCs w:val="20"/>
        </w:rPr>
        <w:t>Note that URI’s can be obtained</w:t>
      </w:r>
      <w:r w:rsidRPr="004D5BA8">
        <w:rPr>
          <w:rFonts w:ascii="Arial" w:hAnsi="Arial" w:cs="Arial"/>
          <w:sz w:val="20"/>
          <w:szCs w:val="20"/>
        </w:rPr>
        <w:t xml:space="preserve"> from CyerDuck by control + clicking on the script in the </w:t>
      </w:r>
      <w:r w:rsidR="00FB1A93" w:rsidRPr="004D5BA8">
        <w:rPr>
          <w:rFonts w:ascii="Arial" w:hAnsi="Arial" w:cs="Arial"/>
          <w:sz w:val="20"/>
          <w:szCs w:val="20"/>
        </w:rPr>
        <w:t>directory</w:t>
      </w:r>
      <w:r w:rsidRPr="004D5BA8">
        <w:rPr>
          <w:rFonts w:ascii="Arial" w:hAnsi="Arial" w:cs="Arial"/>
          <w:sz w:val="20"/>
          <w:szCs w:val="20"/>
        </w:rPr>
        <w:t xml:space="preserve"> viewer, and selecting "get url -&gt; "https URL"</w:t>
      </w:r>
    </w:p>
    <w:p w14:paraId="2B0E1645" w14:textId="56791C19" w:rsidR="00FB4DA6" w:rsidRPr="004D5BA8" w:rsidRDefault="00FB4DA6" w:rsidP="001E082A">
      <w:pPr>
        <w:rPr>
          <w:rFonts w:ascii="Arial" w:hAnsi="Arial" w:cs="Arial"/>
          <w:sz w:val="20"/>
          <w:szCs w:val="20"/>
        </w:rPr>
      </w:pPr>
    </w:p>
    <w:p w14:paraId="0B96B5F8" w14:textId="77777777" w:rsidR="00052428" w:rsidRDefault="00052428" w:rsidP="001E082A">
      <w:pPr>
        <w:rPr>
          <w:rFonts w:ascii="Arial" w:hAnsi="Arial" w:cs="Arial"/>
          <w:sz w:val="20"/>
          <w:szCs w:val="20"/>
        </w:rPr>
      </w:pPr>
    </w:p>
    <w:p w14:paraId="2FCFA6D0" w14:textId="4C3F4A7C" w:rsidR="00052428" w:rsidRPr="004D5BA8" w:rsidRDefault="00052428" w:rsidP="001E082A">
      <w:pPr>
        <w:rPr>
          <w:rFonts w:ascii="Arial" w:hAnsi="Arial" w:cs="Arial"/>
          <w:sz w:val="20"/>
          <w:szCs w:val="20"/>
        </w:rPr>
      </w:pPr>
      <w:r w:rsidRPr="004D5BA8">
        <w:rPr>
          <w:rFonts w:ascii="Arial" w:hAnsi="Arial" w:cs="Arial"/>
          <w:sz w:val="20"/>
          <w:szCs w:val="20"/>
        </w:rPr>
        <w:t xml:space="preserve">From the azure help pages: </w:t>
      </w:r>
      <w:hyperlink r:id="rId13" w:history="1">
        <w:r w:rsidRPr="002814D1">
          <w:rPr>
            <w:rStyle w:val="Hyperlink"/>
            <w:rFonts w:ascii="Arial" w:hAnsi="Arial" w:cs="Arial"/>
            <w:sz w:val="20"/>
            <w:szCs w:val="20"/>
          </w:rPr>
          <w:t>https://myaccount.blob.core.windows.net/mycontainer/myblob</w:t>
        </w:r>
      </w:hyperlink>
      <w:r>
        <w:rPr>
          <w:rFonts w:ascii="Arial" w:hAnsi="Arial" w:cs="Arial"/>
          <w:sz w:val="20"/>
          <w:szCs w:val="20"/>
        </w:rPr>
        <w:t xml:space="preserve"> </w:t>
      </w:r>
      <w:r w:rsidRPr="004D5BA8">
        <w:rPr>
          <w:rFonts w:ascii="Arial" w:hAnsi="Arial" w:cs="Arial"/>
          <w:sz w:val="20"/>
          <w:szCs w:val="20"/>
        </w:rPr>
        <w:t xml:space="preserve">So if my storage account is called “sd2” </w:t>
      </w:r>
      <w:r>
        <w:rPr>
          <w:rFonts w:ascii="Arial" w:hAnsi="Arial" w:cs="Arial"/>
          <w:sz w:val="20"/>
          <w:szCs w:val="20"/>
        </w:rPr>
        <w:t>the container on sd2 is “scripts</w:t>
      </w:r>
      <w:r w:rsidRPr="004D5BA8">
        <w:rPr>
          <w:rFonts w:ascii="Arial" w:hAnsi="Arial" w:cs="Arial"/>
          <w:sz w:val="20"/>
          <w:szCs w:val="20"/>
        </w:rPr>
        <w:t>” and I uploaded</w:t>
      </w:r>
      <w:r>
        <w:rPr>
          <w:rFonts w:ascii="Arial" w:hAnsi="Arial" w:cs="Arial"/>
          <w:sz w:val="20"/>
          <w:szCs w:val="20"/>
        </w:rPr>
        <w:t xml:space="preserve"> “ebird-action-script.sh” to scripts</w:t>
      </w:r>
      <w:r w:rsidRPr="004D5BA8">
        <w:rPr>
          <w:rFonts w:ascii="Arial" w:hAnsi="Arial" w:cs="Arial"/>
          <w:sz w:val="20"/>
          <w:szCs w:val="20"/>
        </w:rPr>
        <w:t>. Azure help pages on "Naming and Referencing Containers, Blobs, and Metadata"</w:t>
      </w:r>
      <w:r>
        <w:rPr>
          <w:rFonts w:ascii="Arial" w:hAnsi="Arial" w:cs="Arial"/>
          <w:sz w:val="20"/>
          <w:szCs w:val="20"/>
        </w:rPr>
        <w:t xml:space="preserve"> </w:t>
      </w:r>
      <w:hyperlink r:id="rId14" w:history="1">
        <w:r w:rsidRPr="002814D1">
          <w:rPr>
            <w:rStyle w:val="Hyperlink"/>
            <w:rFonts w:ascii="Arial" w:hAnsi="Arial" w:cs="Arial"/>
            <w:sz w:val="20"/>
            <w:szCs w:val="20"/>
          </w:rPr>
          <w:t>https://msdn.microsoft.com/en-us/library/azure/dd135715.aspx?f=255&amp;MSPPError=-2147217396</w:t>
        </w:r>
      </w:hyperlink>
      <w:r>
        <w:rPr>
          <w:rFonts w:ascii="Arial" w:hAnsi="Arial" w:cs="Arial"/>
          <w:sz w:val="20"/>
          <w:szCs w:val="20"/>
        </w:rPr>
        <w:t xml:space="preserve"> You can also get the path name</w:t>
      </w:r>
      <w:r w:rsidRPr="004D5BA8">
        <w:rPr>
          <w:rFonts w:ascii="Arial" w:hAnsi="Arial" w:cs="Arial"/>
          <w:sz w:val="20"/>
          <w:szCs w:val="20"/>
        </w:rPr>
        <w:t xml:space="preserve"> from CyerDuck by control + clicking on the script in the directeroy viewer, and selecting "get url -&gt; "https URL"</w:t>
      </w:r>
      <w:r w:rsidRPr="004D5BA8">
        <w:rPr>
          <w:rFonts w:ascii="Arial" w:hAnsi="Arial" w:cs="Arial"/>
          <w:sz w:val="20"/>
          <w:szCs w:val="20"/>
        </w:rPr>
        <w:tab/>
      </w:r>
    </w:p>
    <w:p w14:paraId="77AD4004" w14:textId="77777777" w:rsidR="00FA1EA6" w:rsidRPr="004D5BA8" w:rsidRDefault="00FA1EA6" w:rsidP="001E082A">
      <w:pPr>
        <w:rPr>
          <w:rFonts w:ascii="Arial" w:hAnsi="Arial" w:cs="Arial"/>
          <w:sz w:val="20"/>
          <w:szCs w:val="20"/>
        </w:rPr>
      </w:pPr>
    </w:p>
    <w:p w14:paraId="64FDB764" w14:textId="77777777" w:rsidR="00C12969" w:rsidRDefault="00C12969" w:rsidP="004330DB">
      <w:pPr>
        <w:rPr>
          <w:rFonts w:ascii="Arial" w:hAnsi="Arial" w:cs="Arial"/>
          <w:b/>
          <w:sz w:val="20"/>
          <w:szCs w:val="20"/>
        </w:rPr>
      </w:pPr>
    </w:p>
    <w:p w14:paraId="662671D7" w14:textId="0E25C0BF" w:rsidR="006742B3" w:rsidRDefault="006742B3" w:rsidP="005771CC">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 xml:space="preserve">Appendix: </w:t>
      </w:r>
      <w:r w:rsidR="00C12969">
        <w:rPr>
          <w:rFonts w:ascii="Arial" w:hAnsi="Arial" w:cs="Arial"/>
          <w:b/>
          <w:sz w:val="20"/>
          <w:szCs w:val="20"/>
        </w:rPr>
        <w:t xml:space="preserve">File transfer: </w:t>
      </w:r>
      <w:r>
        <w:rPr>
          <w:rFonts w:ascii="Arial" w:hAnsi="Arial" w:cs="Arial"/>
          <w:b/>
          <w:sz w:val="20"/>
          <w:szCs w:val="20"/>
        </w:rPr>
        <w:t xml:space="preserve">FTP </w:t>
      </w:r>
      <w:r w:rsidR="00C12969">
        <w:rPr>
          <w:rFonts w:ascii="Arial" w:hAnsi="Arial" w:cs="Arial"/>
          <w:b/>
          <w:sz w:val="20"/>
          <w:szCs w:val="20"/>
        </w:rPr>
        <w:t xml:space="preserve">Client Cyberduck </w:t>
      </w:r>
    </w:p>
    <w:p w14:paraId="699EE731" w14:textId="77777777" w:rsidR="00C12969" w:rsidRPr="00C12969" w:rsidRDefault="00C12969" w:rsidP="004330DB">
      <w:pPr>
        <w:rPr>
          <w:rFonts w:ascii="Arial" w:hAnsi="Arial" w:cs="Arial"/>
          <w:sz w:val="20"/>
          <w:szCs w:val="20"/>
        </w:rPr>
      </w:pPr>
      <w:r w:rsidRPr="00C12969">
        <w:rPr>
          <w:rFonts w:ascii="Arial" w:hAnsi="Arial" w:cs="Arial"/>
          <w:sz w:val="20"/>
          <w:szCs w:val="20"/>
        </w:rPr>
        <w:t xml:space="preserve">Versions 4.7 and above have support built in for Azure storage accounts </w:t>
      </w:r>
    </w:p>
    <w:p w14:paraId="4AB759AB" w14:textId="77777777" w:rsidR="00C12969" w:rsidRDefault="00C12969" w:rsidP="004330DB">
      <w:pPr>
        <w:rPr>
          <w:rFonts w:ascii="Arial" w:hAnsi="Arial" w:cs="Arial"/>
          <w:sz w:val="20"/>
          <w:szCs w:val="20"/>
        </w:rPr>
      </w:pPr>
    </w:p>
    <w:p w14:paraId="20EE664B" w14:textId="41F7E83A" w:rsidR="004330DB" w:rsidRPr="007606AA" w:rsidRDefault="00C12969" w:rsidP="004330DB">
      <w:pPr>
        <w:rPr>
          <w:rFonts w:ascii="Arial" w:hAnsi="Arial" w:cs="Arial"/>
          <w:sz w:val="20"/>
          <w:szCs w:val="20"/>
          <w:u w:val="single"/>
        </w:rPr>
      </w:pPr>
      <w:r w:rsidRPr="007606AA">
        <w:rPr>
          <w:rFonts w:ascii="Arial" w:hAnsi="Arial" w:cs="Arial"/>
          <w:sz w:val="20"/>
          <w:szCs w:val="20"/>
          <w:u w:val="single"/>
        </w:rPr>
        <w:t>A) A</w:t>
      </w:r>
      <w:r w:rsidR="004330DB" w:rsidRPr="007606AA">
        <w:rPr>
          <w:rFonts w:ascii="Arial" w:hAnsi="Arial" w:cs="Arial"/>
          <w:sz w:val="20"/>
          <w:szCs w:val="20"/>
          <w:u w:val="single"/>
        </w:rPr>
        <w:t>dd a new connection in Cyber duck</w:t>
      </w:r>
    </w:p>
    <w:p w14:paraId="74D707A3" w14:textId="1B8D3692" w:rsidR="004330DB" w:rsidRPr="00C12969" w:rsidRDefault="00C12969" w:rsidP="00C12969">
      <w:pPr>
        <w:pStyle w:val="ListParagraph"/>
        <w:numPr>
          <w:ilvl w:val="0"/>
          <w:numId w:val="14"/>
        </w:numPr>
        <w:rPr>
          <w:rFonts w:ascii="Arial" w:hAnsi="Arial" w:cs="Arial"/>
          <w:sz w:val="20"/>
          <w:szCs w:val="20"/>
        </w:rPr>
      </w:pPr>
      <w:r w:rsidRPr="00C12969">
        <w:rPr>
          <w:rFonts w:ascii="Arial" w:hAnsi="Arial" w:cs="Arial"/>
          <w:sz w:val="20"/>
          <w:szCs w:val="20"/>
        </w:rPr>
        <w:t>in the drop down menu</w:t>
      </w:r>
      <w:r w:rsidR="004330DB" w:rsidRPr="00C12969">
        <w:rPr>
          <w:rFonts w:ascii="Arial" w:hAnsi="Arial" w:cs="Arial"/>
          <w:sz w:val="20"/>
          <w:szCs w:val="20"/>
        </w:rPr>
        <w:t xml:space="preserve"> of types of connection, towards the bottom, select Azure Storage Account</w:t>
      </w:r>
    </w:p>
    <w:p w14:paraId="784CE17C" w14:textId="13734374" w:rsidR="004330DB" w:rsidRPr="00C12969" w:rsidRDefault="004330DB" w:rsidP="00C12969">
      <w:pPr>
        <w:pStyle w:val="ListParagraph"/>
        <w:numPr>
          <w:ilvl w:val="0"/>
          <w:numId w:val="14"/>
        </w:numPr>
        <w:rPr>
          <w:rFonts w:ascii="Arial" w:hAnsi="Arial" w:cs="Arial"/>
          <w:sz w:val="20"/>
          <w:szCs w:val="20"/>
        </w:rPr>
      </w:pPr>
      <w:r w:rsidRPr="00C12969">
        <w:rPr>
          <w:rFonts w:ascii="Arial" w:hAnsi="Arial" w:cs="Arial"/>
          <w:sz w:val="20"/>
          <w:szCs w:val="20"/>
        </w:rPr>
        <w:t>insert nickname and username and then the username, which is the name of the blob your cluster is pointing at</w:t>
      </w:r>
    </w:p>
    <w:p w14:paraId="38735A31" w14:textId="47EF6666" w:rsidR="004330DB" w:rsidRPr="00C12969" w:rsidRDefault="004330DB" w:rsidP="00C12969">
      <w:pPr>
        <w:pStyle w:val="ListParagraph"/>
        <w:numPr>
          <w:ilvl w:val="0"/>
          <w:numId w:val="14"/>
        </w:numPr>
        <w:rPr>
          <w:rFonts w:ascii="Arial" w:hAnsi="Arial" w:cs="Arial"/>
          <w:sz w:val="20"/>
          <w:szCs w:val="20"/>
        </w:rPr>
      </w:pPr>
      <w:r w:rsidRPr="00C12969">
        <w:rPr>
          <w:rFonts w:ascii="Arial" w:hAnsi="Arial" w:cs="Arial"/>
          <w:sz w:val="20"/>
          <w:szCs w:val="20"/>
        </w:rPr>
        <w:t>put that same username, then, into this part:</w:t>
      </w:r>
    </w:p>
    <w:p w14:paraId="3C57E54A" w14:textId="310735DB" w:rsidR="004330DB" w:rsidRPr="00C12969" w:rsidRDefault="004330DB" w:rsidP="00C12969">
      <w:pPr>
        <w:pStyle w:val="ListParagraph"/>
        <w:numPr>
          <w:ilvl w:val="2"/>
          <w:numId w:val="14"/>
        </w:numPr>
        <w:rPr>
          <w:rFonts w:ascii="Arial" w:hAnsi="Arial" w:cs="Arial"/>
          <w:sz w:val="20"/>
          <w:szCs w:val="20"/>
        </w:rPr>
      </w:pPr>
      <w:r w:rsidRPr="00C12969">
        <w:rPr>
          <w:rFonts w:ascii="Arial" w:hAnsi="Arial" w:cs="Arial"/>
          <w:sz w:val="20"/>
          <w:szCs w:val="20"/>
        </w:rPr>
        <w:t>&lt;storageaccount&gt;.blob.core.windows.net</w:t>
      </w:r>
    </w:p>
    <w:p w14:paraId="13041968" w14:textId="463825CE" w:rsidR="004330DB" w:rsidRPr="00C12969" w:rsidRDefault="004330DB" w:rsidP="00C12969">
      <w:pPr>
        <w:pStyle w:val="ListParagraph"/>
        <w:numPr>
          <w:ilvl w:val="0"/>
          <w:numId w:val="14"/>
        </w:numPr>
        <w:rPr>
          <w:rFonts w:ascii="Arial" w:hAnsi="Arial" w:cs="Arial"/>
          <w:sz w:val="20"/>
          <w:szCs w:val="20"/>
        </w:rPr>
      </w:pPr>
      <w:r w:rsidRPr="00C12969">
        <w:rPr>
          <w:rFonts w:ascii="Arial" w:hAnsi="Arial" w:cs="Arial"/>
          <w:sz w:val="20"/>
          <w:szCs w:val="20"/>
        </w:rPr>
        <w:t>x out, and the name will seem redunant. For me, the url reads:</w:t>
      </w:r>
    </w:p>
    <w:p w14:paraId="4677B244" w14:textId="642D899F" w:rsidR="004330DB" w:rsidRPr="00C12969" w:rsidRDefault="004330DB" w:rsidP="00C12969">
      <w:pPr>
        <w:pStyle w:val="ListParagraph"/>
        <w:numPr>
          <w:ilvl w:val="2"/>
          <w:numId w:val="14"/>
        </w:numPr>
        <w:rPr>
          <w:rFonts w:ascii="Arial" w:hAnsi="Arial" w:cs="Arial"/>
          <w:sz w:val="20"/>
          <w:szCs w:val="20"/>
        </w:rPr>
      </w:pPr>
      <w:r w:rsidRPr="00C12969">
        <w:rPr>
          <w:rFonts w:ascii="Arial" w:hAnsi="Arial" w:cs="Arial"/>
          <w:sz w:val="20"/>
          <w:szCs w:val="20"/>
        </w:rPr>
        <w:t># https://ebirddata@</w:t>
      </w:r>
      <w:r w:rsidR="00C12969" w:rsidRPr="00C12969">
        <w:rPr>
          <w:rFonts w:ascii="Arial" w:hAnsi="Arial" w:cs="Arial"/>
          <w:sz w:val="20"/>
          <w:szCs w:val="20"/>
        </w:rPr>
        <w:t>ebirddata.blob.core.windows.net</w:t>
      </w:r>
    </w:p>
    <w:p w14:paraId="5C27E3C6" w14:textId="34B3B9F1" w:rsidR="004330DB" w:rsidRPr="00C12969" w:rsidRDefault="004330DB" w:rsidP="00C12969">
      <w:pPr>
        <w:pStyle w:val="ListParagraph"/>
        <w:numPr>
          <w:ilvl w:val="0"/>
          <w:numId w:val="14"/>
        </w:numPr>
        <w:rPr>
          <w:rFonts w:ascii="Arial" w:hAnsi="Arial" w:cs="Arial"/>
          <w:sz w:val="20"/>
          <w:szCs w:val="20"/>
        </w:rPr>
      </w:pPr>
      <w:r w:rsidRPr="00C12969">
        <w:rPr>
          <w:rFonts w:ascii="Arial" w:hAnsi="Arial" w:cs="Arial"/>
          <w:sz w:val="20"/>
          <w:szCs w:val="20"/>
        </w:rPr>
        <w:t>Click on that connection now, and you'll have to specify Primary Access Key</w:t>
      </w:r>
      <w:r w:rsidR="00C12969" w:rsidRPr="00C12969">
        <w:rPr>
          <w:rFonts w:ascii="Arial" w:hAnsi="Arial" w:cs="Arial"/>
          <w:sz w:val="20"/>
          <w:szCs w:val="20"/>
        </w:rPr>
        <w:t>. G</w:t>
      </w:r>
      <w:r w:rsidRPr="00C12969">
        <w:rPr>
          <w:rFonts w:ascii="Arial" w:hAnsi="Arial" w:cs="Arial"/>
          <w:sz w:val="20"/>
          <w:szCs w:val="20"/>
        </w:rPr>
        <w:t>et this from the Web UI.</w:t>
      </w:r>
    </w:p>
    <w:p w14:paraId="015A06AA" w14:textId="77777777" w:rsidR="004330DB" w:rsidRPr="004330DB" w:rsidRDefault="004330DB" w:rsidP="004330DB">
      <w:pPr>
        <w:rPr>
          <w:rFonts w:ascii="Arial" w:hAnsi="Arial" w:cs="Arial"/>
          <w:sz w:val="20"/>
          <w:szCs w:val="20"/>
        </w:rPr>
      </w:pPr>
    </w:p>
    <w:p w14:paraId="17D1422A" w14:textId="19DA1EDE" w:rsidR="00C12969" w:rsidRPr="007606AA" w:rsidRDefault="00C12969" w:rsidP="00C12969">
      <w:pPr>
        <w:rPr>
          <w:rFonts w:ascii="Arial" w:hAnsi="Arial" w:cs="Arial"/>
          <w:sz w:val="20"/>
          <w:szCs w:val="20"/>
          <w:u w:val="single"/>
        </w:rPr>
      </w:pPr>
      <w:r w:rsidRPr="007606AA">
        <w:rPr>
          <w:rFonts w:ascii="Arial" w:hAnsi="Arial" w:cs="Arial"/>
          <w:sz w:val="20"/>
          <w:szCs w:val="20"/>
          <w:u w:val="single"/>
        </w:rPr>
        <w:t xml:space="preserve">B) Create “Subdirectory” in a Container on Azure </w:t>
      </w:r>
    </w:p>
    <w:p w14:paraId="5294B336" w14:textId="77777777" w:rsidR="00C12969" w:rsidRDefault="004330DB" w:rsidP="004330DB">
      <w:pPr>
        <w:rPr>
          <w:rFonts w:ascii="Arial" w:hAnsi="Arial" w:cs="Arial"/>
          <w:sz w:val="20"/>
          <w:szCs w:val="20"/>
        </w:rPr>
      </w:pPr>
      <w:r w:rsidRPr="004330DB">
        <w:rPr>
          <w:rFonts w:ascii="Arial" w:hAnsi="Arial" w:cs="Arial"/>
          <w:sz w:val="20"/>
          <w:szCs w:val="20"/>
        </w:rPr>
        <w:t>Open Duck connection:</w:t>
      </w:r>
    </w:p>
    <w:p w14:paraId="2F432B0B" w14:textId="68D32ADC" w:rsidR="004330DB" w:rsidRPr="004330DB" w:rsidRDefault="00C12969" w:rsidP="004330DB">
      <w:pPr>
        <w:rPr>
          <w:rFonts w:ascii="Arial" w:hAnsi="Arial" w:cs="Arial"/>
          <w:sz w:val="20"/>
          <w:szCs w:val="20"/>
        </w:rPr>
      </w:pPr>
      <w:r>
        <w:rPr>
          <w:rFonts w:ascii="Arial" w:hAnsi="Arial" w:cs="Arial"/>
          <w:sz w:val="20"/>
          <w:szCs w:val="20"/>
        </w:rPr>
        <w:t>I</w:t>
      </w:r>
      <w:r w:rsidR="004330DB" w:rsidRPr="004330DB">
        <w:rPr>
          <w:rFonts w:ascii="Arial" w:hAnsi="Arial" w:cs="Arial"/>
          <w:sz w:val="20"/>
          <w:szCs w:val="20"/>
        </w:rPr>
        <w:t>n your HDI cluster's default container, make a directory for this run</w:t>
      </w:r>
      <w:r>
        <w:rPr>
          <w:rFonts w:ascii="Arial" w:hAnsi="Arial" w:cs="Arial"/>
          <w:sz w:val="20"/>
          <w:szCs w:val="20"/>
        </w:rPr>
        <w:t xml:space="preserve">. We are using “runs” as the default directory for all clusters so that they point to the same place. Then we add the “run name”, often species name, possibly with tags for spatial and temporal designs. </w:t>
      </w:r>
    </w:p>
    <w:p w14:paraId="2CE1D20B" w14:textId="5AC9907E" w:rsidR="00C12969" w:rsidRPr="004330DB" w:rsidRDefault="00C12969" w:rsidP="00C12969">
      <w:pPr>
        <w:rPr>
          <w:rFonts w:ascii="Arial" w:hAnsi="Arial" w:cs="Arial"/>
          <w:sz w:val="20"/>
          <w:szCs w:val="20"/>
        </w:rPr>
      </w:pPr>
      <w:r w:rsidRPr="0059100A">
        <w:rPr>
          <w:rFonts w:ascii="Arial" w:hAnsi="Arial" w:cs="Arial"/>
          <w:sz w:val="20"/>
          <w:szCs w:val="20"/>
        </w:rPr>
        <w:t>E.g. I created /Willet_nth.ame</w:t>
      </w:r>
      <w:r>
        <w:rPr>
          <w:rFonts w:ascii="Arial" w:hAnsi="Arial" w:cs="Arial"/>
          <w:sz w:val="20"/>
          <w:szCs w:val="20"/>
        </w:rPr>
        <w:t xml:space="preserve">r/ under the /runs/ </w:t>
      </w:r>
      <w:r w:rsidRPr="0059100A">
        <w:rPr>
          <w:rFonts w:ascii="Arial" w:hAnsi="Arial" w:cs="Arial"/>
          <w:sz w:val="20"/>
          <w:szCs w:val="20"/>
        </w:rPr>
        <w:t>container</w:t>
      </w:r>
      <w:r>
        <w:rPr>
          <w:rFonts w:ascii="Arial" w:hAnsi="Arial" w:cs="Arial"/>
          <w:sz w:val="20"/>
          <w:szCs w:val="20"/>
        </w:rPr>
        <w:t xml:space="preserve">. </w:t>
      </w:r>
      <w:r w:rsidRPr="004330DB">
        <w:rPr>
          <w:rFonts w:ascii="Arial" w:hAnsi="Arial" w:cs="Arial"/>
          <w:sz w:val="20"/>
          <w:szCs w:val="20"/>
        </w:rPr>
        <w:t>(if the term "containers" in your</w:t>
      </w:r>
      <w:r>
        <w:rPr>
          <w:rFonts w:ascii="Arial" w:hAnsi="Arial" w:cs="Arial"/>
          <w:sz w:val="20"/>
          <w:szCs w:val="20"/>
        </w:rPr>
        <w:t xml:space="preserve"> Azure Storage Account is unknown</w:t>
      </w:r>
      <w:r w:rsidRPr="004330DB">
        <w:rPr>
          <w:rFonts w:ascii="Arial" w:hAnsi="Arial" w:cs="Arial"/>
          <w:sz w:val="20"/>
          <w:szCs w:val="20"/>
        </w:rPr>
        <w:t xml:space="preserve"> or unclear, See </w:t>
      </w:r>
      <w:r>
        <w:rPr>
          <w:rFonts w:ascii="Arial" w:hAnsi="Arial" w:cs="Arial"/>
          <w:b/>
          <w:sz w:val="20"/>
          <w:szCs w:val="20"/>
        </w:rPr>
        <w:t>Appendix</w:t>
      </w:r>
      <w:r w:rsidRPr="004D5BA8">
        <w:rPr>
          <w:rFonts w:ascii="Arial" w:hAnsi="Arial" w:cs="Arial"/>
          <w:b/>
          <w:sz w:val="20"/>
          <w:szCs w:val="20"/>
        </w:rPr>
        <w:t>: Azure Storage</w:t>
      </w:r>
      <w:r>
        <w:rPr>
          <w:rFonts w:ascii="Arial" w:hAnsi="Arial" w:cs="Arial"/>
          <w:b/>
          <w:sz w:val="20"/>
          <w:szCs w:val="20"/>
        </w:rPr>
        <w:t xml:space="preserve"> Account Theory)</w:t>
      </w:r>
    </w:p>
    <w:p w14:paraId="5CCF9489" w14:textId="6BDB15D8" w:rsidR="004330DB" w:rsidRDefault="004330DB" w:rsidP="004330DB">
      <w:pPr>
        <w:rPr>
          <w:rFonts w:ascii="Arial" w:hAnsi="Arial" w:cs="Arial"/>
          <w:sz w:val="20"/>
          <w:szCs w:val="20"/>
        </w:rPr>
      </w:pPr>
      <w:r w:rsidRPr="004330DB">
        <w:rPr>
          <w:rFonts w:ascii="Arial" w:hAnsi="Arial" w:cs="Arial"/>
          <w:sz w:val="20"/>
          <w:szCs w:val="20"/>
        </w:rPr>
        <w:tab/>
      </w:r>
    </w:p>
    <w:p w14:paraId="22822E4D" w14:textId="01B915E2" w:rsidR="004330DB" w:rsidRPr="007606AA" w:rsidRDefault="00C12969" w:rsidP="004330DB">
      <w:pPr>
        <w:rPr>
          <w:rFonts w:ascii="Arial" w:hAnsi="Arial" w:cs="Arial"/>
          <w:sz w:val="20"/>
          <w:szCs w:val="20"/>
          <w:u w:val="single"/>
        </w:rPr>
      </w:pPr>
      <w:r w:rsidRPr="007606AA">
        <w:rPr>
          <w:rFonts w:ascii="Arial" w:hAnsi="Arial" w:cs="Arial"/>
          <w:sz w:val="20"/>
          <w:szCs w:val="20"/>
          <w:u w:val="single"/>
        </w:rPr>
        <w:t>C) Now transfer over the file</w:t>
      </w:r>
    </w:p>
    <w:p w14:paraId="221B2073" w14:textId="77777777" w:rsidR="00C12969" w:rsidRDefault="004330DB" w:rsidP="004330DB">
      <w:pPr>
        <w:rPr>
          <w:rFonts w:ascii="Arial" w:hAnsi="Arial" w:cs="Arial"/>
          <w:sz w:val="20"/>
          <w:szCs w:val="20"/>
        </w:rPr>
      </w:pPr>
      <w:r w:rsidRPr="004330DB">
        <w:rPr>
          <w:rFonts w:ascii="Arial" w:hAnsi="Arial" w:cs="Arial"/>
          <w:sz w:val="20"/>
          <w:szCs w:val="20"/>
        </w:rPr>
        <w:t xml:space="preserve">I've proceed in 2 ways, both are quite unsatisfying and kludgey abuses of CyberDuck, but they work. </w:t>
      </w:r>
    </w:p>
    <w:p w14:paraId="17143BAE" w14:textId="25A47A92" w:rsidR="004330DB" w:rsidRPr="004330DB" w:rsidRDefault="004330DB" w:rsidP="004330DB">
      <w:pPr>
        <w:rPr>
          <w:rFonts w:ascii="Arial" w:hAnsi="Arial" w:cs="Arial"/>
          <w:sz w:val="20"/>
          <w:szCs w:val="20"/>
        </w:rPr>
      </w:pPr>
      <w:r w:rsidRPr="004330DB">
        <w:rPr>
          <w:rFonts w:ascii="Arial" w:hAnsi="Arial" w:cs="Arial"/>
          <w:sz w:val="20"/>
          <w:szCs w:val="20"/>
        </w:rPr>
        <w:t xml:space="preserve">(If this is unsatisfying or breaking, see the </w:t>
      </w:r>
      <w:r w:rsidR="007606AA">
        <w:rPr>
          <w:rFonts w:ascii="Arial" w:hAnsi="Arial" w:cs="Arial"/>
          <w:sz w:val="20"/>
          <w:szCs w:val="20"/>
        </w:rPr>
        <w:t xml:space="preserve">appendix on </w:t>
      </w:r>
      <w:r w:rsidRPr="004330DB">
        <w:rPr>
          <w:rFonts w:ascii="Arial" w:hAnsi="Arial" w:cs="Arial"/>
          <w:sz w:val="20"/>
          <w:szCs w:val="20"/>
        </w:rPr>
        <w:t xml:space="preserve">the Azure </w:t>
      </w:r>
      <w:r w:rsidR="007606AA">
        <w:rPr>
          <w:rFonts w:ascii="Arial" w:hAnsi="Arial" w:cs="Arial"/>
          <w:sz w:val="20"/>
          <w:szCs w:val="20"/>
        </w:rPr>
        <w:t>Command line interface tools.)</w:t>
      </w:r>
    </w:p>
    <w:p w14:paraId="311B88A3" w14:textId="77777777" w:rsidR="007606AA" w:rsidRDefault="004330DB" w:rsidP="004330DB">
      <w:pPr>
        <w:pStyle w:val="ListParagraph"/>
        <w:numPr>
          <w:ilvl w:val="0"/>
          <w:numId w:val="15"/>
        </w:numPr>
        <w:rPr>
          <w:rFonts w:ascii="Arial" w:hAnsi="Arial" w:cs="Arial"/>
          <w:sz w:val="20"/>
          <w:szCs w:val="20"/>
        </w:rPr>
      </w:pPr>
      <w:r w:rsidRPr="007606AA">
        <w:rPr>
          <w:rFonts w:ascii="Arial" w:hAnsi="Arial" w:cs="Arial"/>
          <w:sz w:val="20"/>
          <w:szCs w:val="20"/>
        </w:rPr>
        <w:t>Open a Cyberduck window to the Atlas location where the prepped HWF product lives.</w:t>
      </w:r>
      <w:r w:rsidR="007606AA">
        <w:rPr>
          <w:rFonts w:ascii="Arial" w:hAnsi="Arial" w:cs="Arial"/>
          <w:sz w:val="20"/>
          <w:szCs w:val="20"/>
        </w:rPr>
        <w:t xml:space="preserve"> </w:t>
      </w:r>
      <w:r w:rsidRPr="007606AA">
        <w:rPr>
          <w:rFonts w:ascii="Arial" w:hAnsi="Arial" w:cs="Arial"/>
          <w:sz w:val="20"/>
          <w:szCs w:val="20"/>
        </w:rPr>
        <w:t>Drag it from the ATLAS Cyberduck window over and into to the Azure Cyberduck window, into the directory you just made. I am not kidding. Yes, this has worked for me.</w:t>
      </w:r>
    </w:p>
    <w:p w14:paraId="6BD6D699" w14:textId="55BA10D7" w:rsidR="004330DB" w:rsidRPr="007606AA" w:rsidRDefault="004330DB" w:rsidP="004330DB">
      <w:pPr>
        <w:pStyle w:val="ListParagraph"/>
        <w:numPr>
          <w:ilvl w:val="0"/>
          <w:numId w:val="15"/>
        </w:numPr>
        <w:rPr>
          <w:rFonts w:ascii="Arial" w:hAnsi="Arial" w:cs="Arial"/>
          <w:sz w:val="20"/>
          <w:szCs w:val="20"/>
        </w:rPr>
      </w:pPr>
      <w:r w:rsidRPr="007606AA">
        <w:rPr>
          <w:rFonts w:ascii="Arial" w:hAnsi="Arial" w:cs="Arial"/>
          <w:sz w:val="20"/>
          <w:szCs w:val="20"/>
        </w:rPr>
        <w:t>More stable: use your machine as an intermediate step: download the file to you're machine first, then drag from you're machine up to the Azure Duck window.</w:t>
      </w:r>
    </w:p>
    <w:p w14:paraId="4C7DCC9E" w14:textId="77777777" w:rsidR="00FA1EA6" w:rsidRPr="004D5BA8" w:rsidRDefault="00FA1EA6" w:rsidP="001E082A">
      <w:pPr>
        <w:rPr>
          <w:rFonts w:ascii="Arial" w:hAnsi="Arial" w:cs="Arial"/>
          <w:sz w:val="20"/>
          <w:szCs w:val="20"/>
        </w:rPr>
      </w:pPr>
    </w:p>
    <w:p w14:paraId="39F2B733" w14:textId="77777777" w:rsidR="002C237B" w:rsidRDefault="002C237B" w:rsidP="00894EAA">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Appendix: File transfer: Azure Command-line Interface (ACI)</w:t>
      </w:r>
    </w:p>
    <w:p w14:paraId="467979E0" w14:textId="52C2A552" w:rsidR="00894EAA" w:rsidRPr="00894EAA" w:rsidRDefault="00894EAA" w:rsidP="00894EAA">
      <w:pPr>
        <w:pStyle w:val="ListParagraph"/>
        <w:numPr>
          <w:ilvl w:val="0"/>
          <w:numId w:val="12"/>
        </w:numPr>
        <w:rPr>
          <w:rFonts w:ascii="Arial" w:hAnsi="Arial" w:cs="Arial"/>
          <w:sz w:val="20"/>
          <w:szCs w:val="20"/>
        </w:rPr>
      </w:pPr>
      <w:r w:rsidRPr="00894EAA">
        <w:rPr>
          <w:rFonts w:ascii="Arial" w:hAnsi="Arial" w:cs="Arial"/>
          <w:sz w:val="20"/>
          <w:szCs w:val="20"/>
        </w:rPr>
        <w:t xml:space="preserve">This is the AK link - overview of commands </w:t>
      </w:r>
    </w:p>
    <w:p w14:paraId="3D456310" w14:textId="07B65DBC" w:rsidR="00894EAA" w:rsidRPr="00894EAA" w:rsidRDefault="00A05BF6" w:rsidP="00894EAA">
      <w:pPr>
        <w:pStyle w:val="ListParagraph"/>
        <w:numPr>
          <w:ilvl w:val="0"/>
          <w:numId w:val="12"/>
        </w:numPr>
        <w:rPr>
          <w:rFonts w:ascii="Arial" w:hAnsi="Arial" w:cs="Arial"/>
          <w:sz w:val="20"/>
          <w:szCs w:val="20"/>
        </w:rPr>
      </w:pPr>
      <w:hyperlink r:id="rId15" w:anchor="commands-to-manage-your-storage-objects" w:history="1">
        <w:r w:rsidR="00894EAA" w:rsidRPr="002814D1">
          <w:rPr>
            <w:rStyle w:val="Hyperlink"/>
            <w:rFonts w:ascii="Arial" w:hAnsi="Arial" w:cs="Arial"/>
            <w:sz w:val="20"/>
            <w:szCs w:val="20"/>
          </w:rPr>
          <w:t>https://azure.microsoft.com/en-us/documentation/articles/virtual-machines-command-line-tools/#commands-to-manage-your-storage-objects</w:t>
        </w:r>
      </w:hyperlink>
      <w:r w:rsidR="00894EAA">
        <w:rPr>
          <w:rFonts w:ascii="Arial" w:hAnsi="Arial" w:cs="Arial"/>
          <w:sz w:val="20"/>
          <w:szCs w:val="20"/>
        </w:rPr>
        <w:t xml:space="preserve"> </w:t>
      </w:r>
    </w:p>
    <w:p w14:paraId="63D26AE7" w14:textId="104D10A9" w:rsidR="00894EAA" w:rsidRPr="00894EAA" w:rsidRDefault="00894EAA" w:rsidP="00894EAA">
      <w:pPr>
        <w:pStyle w:val="ListParagraph"/>
        <w:numPr>
          <w:ilvl w:val="0"/>
          <w:numId w:val="12"/>
        </w:numPr>
        <w:rPr>
          <w:rFonts w:ascii="Arial" w:hAnsi="Arial" w:cs="Arial"/>
          <w:sz w:val="20"/>
          <w:szCs w:val="20"/>
        </w:rPr>
      </w:pPr>
      <w:r w:rsidRPr="00894EAA">
        <w:rPr>
          <w:rFonts w:ascii="Arial" w:hAnsi="Arial" w:cs="Arial"/>
          <w:sz w:val="20"/>
          <w:szCs w:val="20"/>
        </w:rPr>
        <w:t xml:space="preserve">How to install on LINUX? </w:t>
      </w:r>
    </w:p>
    <w:p w14:paraId="1A5BFC62" w14:textId="65349954" w:rsidR="00894EAA" w:rsidRPr="00894EAA" w:rsidRDefault="00A05BF6" w:rsidP="00894EAA">
      <w:pPr>
        <w:pStyle w:val="ListParagraph"/>
        <w:numPr>
          <w:ilvl w:val="0"/>
          <w:numId w:val="12"/>
        </w:numPr>
        <w:rPr>
          <w:rFonts w:ascii="Arial" w:hAnsi="Arial" w:cs="Arial"/>
          <w:sz w:val="20"/>
          <w:szCs w:val="20"/>
        </w:rPr>
      </w:pPr>
      <w:hyperlink r:id="rId16" w:history="1">
        <w:r w:rsidR="00894EAA" w:rsidRPr="002814D1">
          <w:rPr>
            <w:rStyle w:val="Hyperlink"/>
            <w:rFonts w:ascii="Arial" w:hAnsi="Arial" w:cs="Arial"/>
            <w:sz w:val="20"/>
            <w:szCs w:val="20"/>
          </w:rPr>
          <w:t>https://azure.microsoft.com/en-us/documentation/articles/xplat-cli-install/</w:t>
        </w:r>
      </w:hyperlink>
      <w:r w:rsidR="00894EAA">
        <w:rPr>
          <w:rFonts w:ascii="Arial" w:hAnsi="Arial" w:cs="Arial"/>
          <w:sz w:val="20"/>
          <w:szCs w:val="20"/>
        </w:rPr>
        <w:t xml:space="preserve"> </w:t>
      </w:r>
    </w:p>
    <w:p w14:paraId="55EDF49F" w14:textId="77777777" w:rsidR="00894EAA" w:rsidRPr="00894EAA" w:rsidRDefault="00894EAA" w:rsidP="00894EAA">
      <w:pPr>
        <w:rPr>
          <w:rFonts w:ascii="Arial" w:hAnsi="Arial" w:cs="Arial"/>
          <w:sz w:val="20"/>
          <w:szCs w:val="20"/>
        </w:rPr>
      </w:pPr>
    </w:p>
    <w:p w14:paraId="24CE5A5F" w14:textId="77777777" w:rsidR="00894EAA" w:rsidRPr="00894EAA" w:rsidRDefault="00894EAA" w:rsidP="00894EAA">
      <w:pPr>
        <w:rPr>
          <w:rFonts w:ascii="Arial" w:hAnsi="Arial" w:cs="Arial"/>
          <w:sz w:val="20"/>
          <w:szCs w:val="20"/>
        </w:rPr>
      </w:pPr>
    </w:p>
    <w:p w14:paraId="1B6DA37D" w14:textId="77777777" w:rsidR="00894EAA" w:rsidRPr="00894EAA" w:rsidRDefault="00894EAA" w:rsidP="00894EAA">
      <w:pPr>
        <w:rPr>
          <w:rFonts w:ascii="Arial" w:hAnsi="Arial" w:cs="Arial"/>
          <w:sz w:val="20"/>
          <w:szCs w:val="20"/>
        </w:rPr>
      </w:pPr>
      <w:r w:rsidRPr="00894EAA">
        <w:rPr>
          <w:rFonts w:ascii="Arial" w:hAnsi="Arial" w:cs="Arial"/>
          <w:sz w:val="20"/>
          <w:szCs w:val="20"/>
        </w:rPr>
        <w:tab/>
        <w:t>Azure Command-Line Interface</w:t>
      </w:r>
    </w:p>
    <w:p w14:paraId="5825B5FF" w14:textId="77777777" w:rsidR="00894EAA" w:rsidRPr="00894EAA" w:rsidRDefault="00894EAA" w:rsidP="00894EAA">
      <w:pPr>
        <w:rPr>
          <w:rFonts w:ascii="Arial" w:hAnsi="Arial" w:cs="Arial"/>
          <w:sz w:val="20"/>
          <w:szCs w:val="20"/>
        </w:rPr>
      </w:pPr>
      <w:r w:rsidRPr="00894EAA">
        <w:rPr>
          <w:rFonts w:ascii="Arial" w:hAnsi="Arial" w:cs="Arial"/>
          <w:sz w:val="20"/>
          <w:szCs w:val="20"/>
        </w:rPr>
        <w:tab/>
        <w:t>This article describes how to install the Azure Command-Line Interface (Azure CLI). The Azure CLI provides a set of open-source shell-based commands for creating and managing resources in Microsoft Azure.</w:t>
      </w:r>
    </w:p>
    <w:p w14:paraId="39C3CB55" w14:textId="77777777" w:rsidR="00894EAA" w:rsidRPr="00894EAA" w:rsidRDefault="00894EAA" w:rsidP="00894EAA">
      <w:pPr>
        <w:rPr>
          <w:rFonts w:ascii="Arial" w:hAnsi="Arial" w:cs="Arial"/>
          <w:sz w:val="20"/>
          <w:szCs w:val="20"/>
        </w:rPr>
      </w:pPr>
      <w:r w:rsidRPr="00894EAA">
        <w:rPr>
          <w:rFonts w:ascii="Arial" w:hAnsi="Arial" w:cs="Arial"/>
          <w:sz w:val="20"/>
          <w:szCs w:val="20"/>
        </w:rPr>
        <w:tab/>
        <w:t>Here is the web page with info on commands:</w:t>
      </w:r>
    </w:p>
    <w:p w14:paraId="275C5199" w14:textId="77777777" w:rsidR="00894EAA" w:rsidRPr="00894EAA" w:rsidRDefault="00894EAA" w:rsidP="00894EAA">
      <w:pPr>
        <w:rPr>
          <w:rFonts w:ascii="Arial" w:hAnsi="Arial" w:cs="Arial"/>
          <w:sz w:val="20"/>
          <w:szCs w:val="20"/>
        </w:rPr>
      </w:pPr>
      <w:r w:rsidRPr="00894EAA">
        <w:rPr>
          <w:rFonts w:ascii="Arial" w:hAnsi="Arial" w:cs="Arial"/>
          <w:sz w:val="20"/>
          <w:szCs w:val="20"/>
        </w:rPr>
        <w:tab/>
        <w:t>https://azure.microsoft.com/en-us/documentation/articles/virtual-machines-command-line-tools/#commands-to-manage-your-storage-objects</w:t>
      </w:r>
    </w:p>
    <w:p w14:paraId="1BB32CA2" w14:textId="77777777" w:rsidR="00894EAA" w:rsidRPr="00894EAA" w:rsidRDefault="00894EAA" w:rsidP="00894EAA">
      <w:pPr>
        <w:rPr>
          <w:rFonts w:ascii="Arial" w:hAnsi="Arial" w:cs="Arial"/>
          <w:sz w:val="20"/>
          <w:szCs w:val="20"/>
        </w:rPr>
      </w:pPr>
      <w:r w:rsidRPr="00894EAA">
        <w:rPr>
          <w:rFonts w:ascii="Arial" w:hAnsi="Arial" w:cs="Arial"/>
          <w:sz w:val="20"/>
          <w:szCs w:val="20"/>
        </w:rPr>
        <w:tab/>
      </w:r>
    </w:p>
    <w:p w14:paraId="43C3F25B" w14:textId="77777777" w:rsidR="00894EAA" w:rsidRPr="00894EAA" w:rsidRDefault="00894EAA" w:rsidP="00894EAA">
      <w:pPr>
        <w:rPr>
          <w:rFonts w:ascii="Arial" w:hAnsi="Arial" w:cs="Arial"/>
          <w:sz w:val="20"/>
          <w:szCs w:val="20"/>
        </w:rPr>
      </w:pPr>
      <w:r w:rsidRPr="00894EAA">
        <w:rPr>
          <w:rFonts w:ascii="Arial" w:hAnsi="Arial" w:cs="Arial"/>
          <w:sz w:val="20"/>
          <w:szCs w:val="20"/>
        </w:rPr>
        <w:tab/>
        <w:t># Login with CU credentials</w:t>
      </w:r>
    </w:p>
    <w:p w14:paraId="4F356D0B" w14:textId="77777777" w:rsidR="00894EAA" w:rsidRPr="00894EAA" w:rsidRDefault="00894EAA" w:rsidP="00894EAA">
      <w:pPr>
        <w:rPr>
          <w:rFonts w:ascii="Arial" w:hAnsi="Arial" w:cs="Arial"/>
          <w:sz w:val="20"/>
          <w:szCs w:val="20"/>
        </w:rPr>
      </w:pPr>
      <w:r w:rsidRPr="00894EAA">
        <w:rPr>
          <w:rFonts w:ascii="Arial" w:hAnsi="Arial" w:cs="Arial"/>
          <w:sz w:val="20"/>
          <w:szCs w:val="20"/>
        </w:rPr>
        <w:tab/>
        <w:t>azure login -u df36@cornell.edu</w:t>
      </w:r>
    </w:p>
    <w:p w14:paraId="4FA50C9F" w14:textId="77777777" w:rsidR="00894EAA" w:rsidRPr="00894EAA" w:rsidRDefault="00894EAA" w:rsidP="00894EAA">
      <w:pPr>
        <w:rPr>
          <w:rFonts w:ascii="Arial" w:hAnsi="Arial" w:cs="Arial"/>
          <w:sz w:val="20"/>
          <w:szCs w:val="20"/>
        </w:rPr>
      </w:pPr>
      <w:r w:rsidRPr="00894EAA">
        <w:rPr>
          <w:rFonts w:ascii="Arial" w:hAnsi="Arial" w:cs="Arial"/>
          <w:sz w:val="20"/>
          <w:szCs w:val="20"/>
        </w:rPr>
        <w:tab/>
      </w:r>
    </w:p>
    <w:p w14:paraId="09E2107F" w14:textId="77777777" w:rsidR="00894EAA" w:rsidRPr="00894EAA" w:rsidRDefault="00894EAA" w:rsidP="00894EAA">
      <w:pPr>
        <w:rPr>
          <w:rFonts w:ascii="Arial" w:hAnsi="Arial" w:cs="Arial"/>
          <w:sz w:val="20"/>
          <w:szCs w:val="20"/>
        </w:rPr>
      </w:pPr>
      <w:r w:rsidRPr="00894EAA">
        <w:rPr>
          <w:rFonts w:ascii="Arial" w:hAnsi="Arial" w:cs="Arial"/>
          <w:sz w:val="20"/>
          <w:szCs w:val="20"/>
        </w:rPr>
        <w:tab/>
        <w:t># This command displays the storage accounts (BLOBS) on your subscription.</w:t>
      </w:r>
    </w:p>
    <w:p w14:paraId="409F9EB8" w14:textId="77777777" w:rsidR="00894EAA" w:rsidRPr="00894EAA" w:rsidRDefault="00894EAA" w:rsidP="00894EAA">
      <w:pPr>
        <w:rPr>
          <w:rFonts w:ascii="Arial" w:hAnsi="Arial" w:cs="Arial"/>
          <w:sz w:val="20"/>
          <w:szCs w:val="20"/>
        </w:rPr>
      </w:pPr>
      <w:r w:rsidRPr="00894EAA">
        <w:rPr>
          <w:rFonts w:ascii="Arial" w:hAnsi="Arial" w:cs="Arial"/>
          <w:sz w:val="20"/>
          <w:szCs w:val="20"/>
        </w:rPr>
        <w:tab/>
        <w:t>azure storage account list</w:t>
      </w:r>
    </w:p>
    <w:p w14:paraId="4698D6BB" w14:textId="77777777" w:rsidR="00894EAA" w:rsidRPr="00894EAA" w:rsidRDefault="00894EAA" w:rsidP="00894EAA">
      <w:pPr>
        <w:rPr>
          <w:rFonts w:ascii="Arial" w:hAnsi="Arial" w:cs="Arial"/>
          <w:sz w:val="20"/>
          <w:szCs w:val="20"/>
        </w:rPr>
      </w:pPr>
      <w:r w:rsidRPr="00894EAA">
        <w:rPr>
          <w:rFonts w:ascii="Arial" w:hAnsi="Arial" w:cs="Arial"/>
          <w:sz w:val="20"/>
          <w:szCs w:val="20"/>
        </w:rPr>
        <w:tab/>
      </w:r>
    </w:p>
    <w:p w14:paraId="70728E43" w14:textId="77777777" w:rsidR="00894EAA" w:rsidRPr="00894EAA" w:rsidRDefault="00894EAA" w:rsidP="00894EAA">
      <w:pPr>
        <w:rPr>
          <w:rFonts w:ascii="Arial" w:hAnsi="Arial" w:cs="Arial"/>
          <w:sz w:val="20"/>
          <w:szCs w:val="20"/>
        </w:rPr>
      </w:pPr>
      <w:r w:rsidRPr="00894EAA">
        <w:rPr>
          <w:rFonts w:ascii="Arial" w:hAnsi="Arial" w:cs="Arial"/>
          <w:sz w:val="20"/>
          <w:szCs w:val="20"/>
        </w:rPr>
        <w:tab/>
        <w:t># Storage Management Command Overview</w:t>
      </w:r>
    </w:p>
    <w:p w14:paraId="75C8815E" w14:textId="77777777" w:rsidR="00894EAA" w:rsidRPr="00894EAA" w:rsidRDefault="00894EAA" w:rsidP="00894EAA">
      <w:pPr>
        <w:rPr>
          <w:rFonts w:ascii="Arial" w:hAnsi="Arial" w:cs="Arial"/>
          <w:sz w:val="20"/>
          <w:szCs w:val="20"/>
        </w:rPr>
      </w:pPr>
      <w:r w:rsidRPr="00894EAA">
        <w:rPr>
          <w:rFonts w:ascii="Arial" w:hAnsi="Arial" w:cs="Arial"/>
          <w:sz w:val="20"/>
          <w:szCs w:val="20"/>
        </w:rPr>
        <w:tab/>
        <w:t>azure help storage</w:t>
      </w:r>
    </w:p>
    <w:p w14:paraId="2817FC0B" w14:textId="77777777" w:rsidR="00894EAA" w:rsidRPr="00894EAA" w:rsidRDefault="00894EAA" w:rsidP="00894EAA">
      <w:pPr>
        <w:rPr>
          <w:rFonts w:ascii="Arial" w:hAnsi="Arial" w:cs="Arial"/>
          <w:sz w:val="20"/>
          <w:szCs w:val="20"/>
        </w:rPr>
      </w:pPr>
    </w:p>
    <w:p w14:paraId="3B2D0671" w14:textId="77777777" w:rsidR="00894EAA" w:rsidRPr="00894EAA" w:rsidRDefault="00894EAA" w:rsidP="00894EAA">
      <w:pPr>
        <w:rPr>
          <w:rFonts w:ascii="Arial" w:hAnsi="Arial" w:cs="Arial"/>
          <w:sz w:val="20"/>
          <w:szCs w:val="20"/>
        </w:rPr>
      </w:pPr>
    </w:p>
    <w:p w14:paraId="495CEBBA" w14:textId="77777777" w:rsidR="00894EAA" w:rsidRPr="00894EAA" w:rsidRDefault="00894EAA" w:rsidP="00894EAA">
      <w:pPr>
        <w:rPr>
          <w:rFonts w:ascii="Arial" w:hAnsi="Arial" w:cs="Arial"/>
          <w:sz w:val="20"/>
          <w:szCs w:val="20"/>
        </w:rPr>
      </w:pPr>
      <w:r w:rsidRPr="00894EAA">
        <w:rPr>
          <w:rFonts w:ascii="Arial" w:hAnsi="Arial" w:cs="Arial"/>
          <w:sz w:val="20"/>
          <w:szCs w:val="20"/>
        </w:rPr>
        <w:tab/>
        <w:t xml:space="preserve">When creating the storage account there is a choice </w:t>
      </w:r>
    </w:p>
    <w:p w14:paraId="0CCC0DC6" w14:textId="77777777" w:rsidR="00894EAA" w:rsidRPr="00894EAA" w:rsidRDefault="00894EAA" w:rsidP="00894EAA">
      <w:pPr>
        <w:rPr>
          <w:rFonts w:ascii="Arial" w:hAnsi="Arial" w:cs="Arial"/>
          <w:sz w:val="20"/>
          <w:szCs w:val="20"/>
        </w:rPr>
      </w:pPr>
      <w:r w:rsidRPr="00894EAA">
        <w:rPr>
          <w:rFonts w:ascii="Arial" w:hAnsi="Arial" w:cs="Arial"/>
          <w:sz w:val="20"/>
          <w:szCs w:val="20"/>
        </w:rPr>
        <w:tab/>
        <w:t>Select a Deployment model: The choices are “classic” and “resource manager'</w:t>
      </w:r>
    </w:p>
    <w:p w14:paraId="0B39182F" w14:textId="77777777" w:rsidR="00894EAA" w:rsidRPr="00894EAA" w:rsidRDefault="00894EAA" w:rsidP="00894EAA">
      <w:pPr>
        <w:rPr>
          <w:rFonts w:ascii="Arial" w:hAnsi="Arial" w:cs="Arial"/>
          <w:sz w:val="20"/>
          <w:szCs w:val="20"/>
        </w:rPr>
      </w:pPr>
      <w:r w:rsidRPr="00894EAA">
        <w:rPr>
          <w:rFonts w:ascii="Arial" w:hAnsi="Arial" w:cs="Arial"/>
          <w:sz w:val="20"/>
          <w:szCs w:val="20"/>
        </w:rPr>
        <w:tab/>
        <w:t xml:space="preserve">Azure seems to suggest using the resource manager. </w:t>
      </w:r>
    </w:p>
    <w:p w14:paraId="28617FD8" w14:textId="77777777" w:rsidR="00894EAA" w:rsidRPr="00894EAA" w:rsidRDefault="00894EAA" w:rsidP="00894EAA">
      <w:pPr>
        <w:rPr>
          <w:rFonts w:ascii="Arial" w:hAnsi="Arial" w:cs="Arial"/>
          <w:sz w:val="20"/>
          <w:szCs w:val="20"/>
        </w:rPr>
      </w:pPr>
      <w:r w:rsidRPr="00894EAA">
        <w:rPr>
          <w:rFonts w:ascii="Arial" w:hAnsi="Arial" w:cs="Arial"/>
          <w:sz w:val="20"/>
          <w:szCs w:val="20"/>
        </w:rPr>
        <w:tab/>
        <w:t xml:space="preserve">Note - that the CLI needs to be set in the correct mode to match the storage account. The following command will show you what mode the CLI is in: </w:t>
      </w:r>
    </w:p>
    <w:p w14:paraId="3F7240DC" w14:textId="7777777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azure config</w:t>
      </w:r>
    </w:p>
    <w:p w14:paraId="1D2F0507" w14:textId="77777777" w:rsidR="00894EAA" w:rsidRPr="00894EAA" w:rsidRDefault="00894EAA" w:rsidP="00894EAA">
      <w:pPr>
        <w:rPr>
          <w:rFonts w:ascii="Arial" w:hAnsi="Arial" w:cs="Arial"/>
          <w:sz w:val="20"/>
          <w:szCs w:val="20"/>
        </w:rPr>
      </w:pPr>
      <w:r w:rsidRPr="00894EAA">
        <w:rPr>
          <w:rFonts w:ascii="Arial" w:hAnsi="Arial" w:cs="Arial"/>
          <w:sz w:val="20"/>
          <w:szCs w:val="20"/>
        </w:rPr>
        <w:tab/>
        <w:t xml:space="preserve">This command changes to the "Azure Resource manager" </w:t>
      </w:r>
    </w:p>
    <w:p w14:paraId="2FE08D80" w14:textId="7777777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azure config mode arm</w:t>
      </w:r>
    </w:p>
    <w:p w14:paraId="54A12491" w14:textId="77777777" w:rsidR="00894EAA" w:rsidRPr="00894EAA" w:rsidRDefault="00894EAA" w:rsidP="00894EAA">
      <w:pPr>
        <w:rPr>
          <w:rFonts w:ascii="Arial" w:hAnsi="Arial" w:cs="Arial"/>
          <w:sz w:val="20"/>
          <w:szCs w:val="20"/>
        </w:rPr>
      </w:pPr>
      <w:r w:rsidRPr="00894EAA">
        <w:rPr>
          <w:rFonts w:ascii="Arial" w:hAnsi="Arial" w:cs="Arial"/>
          <w:sz w:val="20"/>
          <w:szCs w:val="20"/>
        </w:rPr>
        <w:tab/>
        <w:t>The old "classic" storage account needs "asm (Azure Service Management)"</w:t>
      </w:r>
    </w:p>
    <w:p w14:paraId="4504A9F0" w14:textId="7777777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azure config mode asm</w:t>
      </w:r>
    </w:p>
    <w:p w14:paraId="5EF83F2B" w14:textId="77777777" w:rsidR="00894EAA" w:rsidRPr="00894EAA" w:rsidRDefault="00894EAA" w:rsidP="00894EAA">
      <w:pPr>
        <w:rPr>
          <w:rFonts w:ascii="Arial" w:hAnsi="Arial" w:cs="Arial"/>
          <w:sz w:val="20"/>
          <w:szCs w:val="20"/>
        </w:rPr>
      </w:pPr>
    </w:p>
    <w:p w14:paraId="749C2C6F" w14:textId="77777777" w:rsidR="00894EAA" w:rsidRPr="00894EAA" w:rsidRDefault="00894EAA" w:rsidP="00894EAA">
      <w:pPr>
        <w:rPr>
          <w:rFonts w:ascii="Arial" w:hAnsi="Arial" w:cs="Arial"/>
          <w:sz w:val="20"/>
          <w:szCs w:val="20"/>
        </w:rPr>
      </w:pPr>
      <w:r w:rsidRPr="00894EAA">
        <w:rPr>
          <w:rFonts w:ascii="Arial" w:hAnsi="Arial" w:cs="Arial"/>
          <w:sz w:val="20"/>
          <w:szCs w:val="20"/>
        </w:rPr>
        <w:tab/>
        <w:t># This command displays the storage container list for a specified storage account. I have specified the storage account using the storage account name and account key.</w:t>
      </w:r>
    </w:p>
    <w:p w14:paraId="26619A08" w14:textId="77777777" w:rsidR="00894EAA" w:rsidRPr="00894EAA" w:rsidRDefault="00894EAA" w:rsidP="00894EAA">
      <w:pPr>
        <w:rPr>
          <w:rFonts w:ascii="Arial" w:hAnsi="Arial" w:cs="Arial"/>
          <w:sz w:val="20"/>
          <w:szCs w:val="20"/>
        </w:rPr>
      </w:pPr>
      <w:r w:rsidRPr="00894EAA">
        <w:rPr>
          <w:rFonts w:ascii="Arial" w:hAnsi="Arial" w:cs="Arial"/>
          <w:sz w:val="20"/>
          <w:szCs w:val="20"/>
        </w:rPr>
        <w:tab/>
      </w:r>
    </w:p>
    <w:p w14:paraId="095EFA8E" w14:textId="77777777" w:rsidR="00894EAA" w:rsidRPr="00894EAA" w:rsidRDefault="00894EAA" w:rsidP="00894EAA">
      <w:pPr>
        <w:rPr>
          <w:rFonts w:ascii="Arial" w:hAnsi="Arial" w:cs="Arial"/>
          <w:sz w:val="20"/>
          <w:szCs w:val="20"/>
        </w:rPr>
      </w:pPr>
      <w:r w:rsidRPr="00894EAA">
        <w:rPr>
          <w:rFonts w:ascii="Arial" w:hAnsi="Arial" w:cs="Arial"/>
          <w:sz w:val="20"/>
          <w:szCs w:val="20"/>
        </w:rPr>
        <w:tab/>
        <w:t>azure storage container list \</w:t>
      </w:r>
    </w:p>
    <w:p w14:paraId="1BBEBE4E" w14:textId="77777777" w:rsidR="00894EAA" w:rsidRPr="00894EAA" w:rsidRDefault="00894EAA" w:rsidP="00894EAA">
      <w:pPr>
        <w:rPr>
          <w:rFonts w:ascii="Arial" w:hAnsi="Arial" w:cs="Arial"/>
          <w:sz w:val="20"/>
          <w:szCs w:val="20"/>
        </w:rPr>
      </w:pPr>
      <w:r w:rsidRPr="00894EAA">
        <w:rPr>
          <w:rFonts w:ascii="Arial" w:hAnsi="Arial" w:cs="Arial"/>
          <w:sz w:val="20"/>
          <w:szCs w:val="20"/>
        </w:rPr>
        <w:tab/>
        <w:t>-a sd2 \</w:t>
      </w:r>
    </w:p>
    <w:p w14:paraId="7F9769F5" w14:textId="05274AE7" w:rsidR="00894EAA" w:rsidRPr="00894EAA" w:rsidRDefault="00EC24E0" w:rsidP="00894EAA">
      <w:pPr>
        <w:rPr>
          <w:rFonts w:ascii="Arial" w:hAnsi="Arial" w:cs="Arial"/>
          <w:sz w:val="20"/>
          <w:szCs w:val="20"/>
        </w:rPr>
      </w:pPr>
      <w:r>
        <w:rPr>
          <w:rFonts w:ascii="Arial" w:hAnsi="Arial" w:cs="Arial"/>
          <w:sz w:val="20"/>
          <w:szCs w:val="20"/>
        </w:rPr>
        <w:tab/>
        <w:t>-k &lt;KEY&gt;</w:t>
      </w:r>
      <w:r w:rsidR="00894EAA" w:rsidRPr="00894EAA">
        <w:rPr>
          <w:rFonts w:ascii="Arial" w:hAnsi="Arial" w:cs="Arial"/>
          <w:sz w:val="20"/>
          <w:szCs w:val="20"/>
        </w:rPr>
        <w:t xml:space="preserve"> </w:t>
      </w:r>
    </w:p>
    <w:p w14:paraId="6EC8E1F9" w14:textId="77777777" w:rsidR="00894EAA" w:rsidRPr="00894EAA" w:rsidRDefault="00894EAA" w:rsidP="00894EAA">
      <w:pPr>
        <w:rPr>
          <w:rFonts w:ascii="Arial" w:hAnsi="Arial" w:cs="Arial"/>
          <w:sz w:val="20"/>
          <w:szCs w:val="20"/>
        </w:rPr>
      </w:pPr>
    </w:p>
    <w:p w14:paraId="2B9204F8" w14:textId="77777777" w:rsidR="00894EAA" w:rsidRPr="00894EAA" w:rsidRDefault="00894EAA" w:rsidP="00894EAA">
      <w:pPr>
        <w:rPr>
          <w:rFonts w:ascii="Arial" w:hAnsi="Arial" w:cs="Arial"/>
          <w:sz w:val="20"/>
          <w:szCs w:val="20"/>
        </w:rPr>
      </w:pPr>
      <w:r w:rsidRPr="00894EAA">
        <w:rPr>
          <w:rFonts w:ascii="Arial" w:hAnsi="Arial" w:cs="Arial"/>
          <w:sz w:val="20"/>
          <w:szCs w:val="20"/>
        </w:rPr>
        <w:tab/>
        <w:t>info:    Executing command storage container list</w:t>
      </w:r>
    </w:p>
    <w:p w14:paraId="1BD56D25" w14:textId="77777777" w:rsidR="00894EAA" w:rsidRPr="00894EAA" w:rsidRDefault="00894EAA" w:rsidP="00894EAA">
      <w:pPr>
        <w:rPr>
          <w:rFonts w:ascii="Arial" w:hAnsi="Arial" w:cs="Arial"/>
          <w:sz w:val="20"/>
          <w:szCs w:val="20"/>
        </w:rPr>
      </w:pPr>
      <w:r w:rsidRPr="00894EAA">
        <w:rPr>
          <w:rFonts w:ascii="Arial" w:hAnsi="Arial" w:cs="Arial"/>
          <w:sz w:val="20"/>
          <w:szCs w:val="20"/>
        </w:rPr>
        <w:tab/>
        <w:t xml:space="preserve">+ Getting storage containers                                                   </w:t>
      </w:r>
    </w:p>
    <w:p w14:paraId="65C8F01E" w14:textId="77777777" w:rsidR="00894EAA" w:rsidRPr="00894EAA" w:rsidRDefault="00894EAA" w:rsidP="00894EAA">
      <w:pPr>
        <w:rPr>
          <w:rFonts w:ascii="Arial" w:hAnsi="Arial" w:cs="Arial"/>
          <w:sz w:val="20"/>
          <w:szCs w:val="20"/>
        </w:rPr>
      </w:pPr>
      <w:r w:rsidRPr="00894EAA">
        <w:rPr>
          <w:rFonts w:ascii="Arial" w:hAnsi="Arial" w:cs="Arial"/>
          <w:sz w:val="20"/>
          <w:szCs w:val="20"/>
        </w:rPr>
        <w:tab/>
        <w:t xml:space="preserve">data:    Name        Public-Access  Last-Modified                </w:t>
      </w:r>
    </w:p>
    <w:p w14:paraId="68B09A45" w14:textId="77777777" w:rsidR="00894EAA" w:rsidRPr="00894EAA" w:rsidRDefault="00894EAA" w:rsidP="00894EAA">
      <w:pPr>
        <w:rPr>
          <w:rFonts w:ascii="Arial" w:hAnsi="Arial" w:cs="Arial"/>
          <w:sz w:val="20"/>
          <w:szCs w:val="20"/>
        </w:rPr>
      </w:pPr>
      <w:r w:rsidRPr="00894EAA">
        <w:rPr>
          <w:rFonts w:ascii="Arial" w:hAnsi="Arial" w:cs="Arial"/>
          <w:sz w:val="20"/>
          <w:szCs w:val="20"/>
        </w:rPr>
        <w:tab/>
        <w:t>data:    ----------  -------------  -----------------------------</w:t>
      </w:r>
    </w:p>
    <w:p w14:paraId="5A1B2E12" w14:textId="77777777" w:rsidR="00894EAA" w:rsidRPr="00894EAA" w:rsidRDefault="00894EAA" w:rsidP="00894EAA">
      <w:pPr>
        <w:rPr>
          <w:rFonts w:ascii="Arial" w:hAnsi="Arial" w:cs="Arial"/>
          <w:sz w:val="20"/>
          <w:szCs w:val="20"/>
        </w:rPr>
      </w:pPr>
      <w:r w:rsidRPr="00894EAA">
        <w:rPr>
          <w:rFonts w:ascii="Arial" w:hAnsi="Arial" w:cs="Arial"/>
          <w:sz w:val="20"/>
          <w:szCs w:val="20"/>
        </w:rPr>
        <w:tab/>
        <w:t>data:    dfcluster1  Off            Mon, 21 Sep 2015 17:37:00 GMT</w:t>
      </w:r>
    </w:p>
    <w:p w14:paraId="5FC33CAF" w14:textId="77777777" w:rsidR="00894EAA" w:rsidRPr="00894EAA" w:rsidRDefault="00894EAA" w:rsidP="00894EAA">
      <w:pPr>
        <w:rPr>
          <w:rFonts w:ascii="Arial" w:hAnsi="Arial" w:cs="Arial"/>
          <w:sz w:val="20"/>
          <w:szCs w:val="20"/>
        </w:rPr>
      </w:pPr>
      <w:r w:rsidRPr="00894EAA">
        <w:rPr>
          <w:rFonts w:ascii="Arial" w:hAnsi="Arial" w:cs="Arial"/>
          <w:sz w:val="20"/>
          <w:szCs w:val="20"/>
        </w:rPr>
        <w:tab/>
        <w:t>data:    ttt         Off            Wed, 07 Oct 2015 16:49:15 GMT</w:t>
      </w:r>
    </w:p>
    <w:p w14:paraId="5FFBDEBD" w14:textId="77777777" w:rsidR="00894EAA" w:rsidRPr="00894EAA" w:rsidRDefault="00894EAA" w:rsidP="00894EAA">
      <w:pPr>
        <w:rPr>
          <w:rFonts w:ascii="Arial" w:hAnsi="Arial" w:cs="Arial"/>
          <w:sz w:val="20"/>
          <w:szCs w:val="20"/>
        </w:rPr>
      </w:pPr>
      <w:r w:rsidRPr="00894EAA">
        <w:rPr>
          <w:rFonts w:ascii="Arial" w:hAnsi="Arial" w:cs="Arial"/>
          <w:sz w:val="20"/>
          <w:szCs w:val="20"/>
        </w:rPr>
        <w:tab/>
        <w:t>info:    storage container list command OK</w:t>
      </w:r>
    </w:p>
    <w:p w14:paraId="5C9CD858" w14:textId="77777777" w:rsidR="00894EAA" w:rsidRPr="00894EAA" w:rsidRDefault="00894EAA" w:rsidP="00894EAA">
      <w:pPr>
        <w:rPr>
          <w:rFonts w:ascii="Arial" w:hAnsi="Arial" w:cs="Arial"/>
          <w:sz w:val="20"/>
          <w:szCs w:val="20"/>
        </w:rPr>
      </w:pPr>
      <w:r w:rsidRPr="00894EAA">
        <w:rPr>
          <w:rFonts w:ascii="Arial" w:hAnsi="Arial" w:cs="Arial"/>
          <w:sz w:val="20"/>
          <w:szCs w:val="20"/>
        </w:rPr>
        <w:tab/>
      </w:r>
    </w:p>
    <w:p w14:paraId="08248017" w14:textId="77777777" w:rsidR="00894EAA" w:rsidRPr="00894EAA" w:rsidRDefault="00894EAA" w:rsidP="00894EAA">
      <w:pPr>
        <w:rPr>
          <w:rFonts w:ascii="Arial" w:hAnsi="Arial" w:cs="Arial"/>
          <w:sz w:val="20"/>
          <w:szCs w:val="20"/>
        </w:rPr>
      </w:pPr>
    </w:p>
    <w:p w14:paraId="7B5296D8" w14:textId="77777777" w:rsidR="00894EAA" w:rsidRPr="00894EAA" w:rsidRDefault="00894EAA" w:rsidP="00894EAA">
      <w:pPr>
        <w:rPr>
          <w:rFonts w:ascii="Arial" w:hAnsi="Arial" w:cs="Arial"/>
          <w:sz w:val="20"/>
          <w:szCs w:val="20"/>
        </w:rPr>
      </w:pPr>
      <w:r w:rsidRPr="00894EAA">
        <w:rPr>
          <w:rFonts w:ascii="Arial" w:hAnsi="Arial" w:cs="Arial"/>
          <w:sz w:val="20"/>
          <w:szCs w:val="20"/>
        </w:rPr>
        <w:t># This creates a container called "runs"</w:t>
      </w:r>
    </w:p>
    <w:p w14:paraId="2A71C7EB" w14:textId="77777777" w:rsidR="00894EAA" w:rsidRPr="00894EAA" w:rsidRDefault="00894EAA" w:rsidP="00894EAA">
      <w:pPr>
        <w:rPr>
          <w:rFonts w:ascii="Arial" w:hAnsi="Arial" w:cs="Arial"/>
          <w:sz w:val="20"/>
          <w:szCs w:val="20"/>
        </w:rPr>
      </w:pPr>
      <w:r w:rsidRPr="00894EAA">
        <w:rPr>
          <w:rFonts w:ascii="Arial" w:hAnsi="Arial" w:cs="Arial"/>
          <w:sz w:val="20"/>
          <w:szCs w:val="20"/>
        </w:rPr>
        <w:t>azure storage container create \</w:t>
      </w:r>
    </w:p>
    <w:p w14:paraId="6A0F4821" w14:textId="77777777" w:rsidR="00894EAA" w:rsidRPr="00894EAA" w:rsidRDefault="00894EAA" w:rsidP="00894EAA">
      <w:pPr>
        <w:rPr>
          <w:rFonts w:ascii="Arial" w:hAnsi="Arial" w:cs="Arial"/>
          <w:sz w:val="20"/>
          <w:szCs w:val="20"/>
        </w:rPr>
      </w:pPr>
      <w:r w:rsidRPr="00894EAA">
        <w:rPr>
          <w:rFonts w:ascii="Arial" w:hAnsi="Arial" w:cs="Arial"/>
          <w:sz w:val="20"/>
          <w:szCs w:val="20"/>
        </w:rPr>
        <w:t>-a sd2 \</w:t>
      </w:r>
    </w:p>
    <w:p w14:paraId="674EF7F2" w14:textId="497A8E50" w:rsidR="00894EAA" w:rsidRPr="00894EAA" w:rsidRDefault="00894EAA" w:rsidP="00894EAA">
      <w:pPr>
        <w:rPr>
          <w:rFonts w:ascii="Arial" w:hAnsi="Arial" w:cs="Arial"/>
          <w:sz w:val="20"/>
          <w:szCs w:val="20"/>
        </w:rPr>
      </w:pPr>
      <w:r w:rsidRPr="00894EAA">
        <w:rPr>
          <w:rFonts w:ascii="Arial" w:hAnsi="Arial" w:cs="Arial"/>
          <w:sz w:val="20"/>
          <w:szCs w:val="20"/>
        </w:rPr>
        <w:t xml:space="preserve"> -k </w:t>
      </w:r>
      <w:r w:rsidR="00EC24E0">
        <w:rPr>
          <w:rFonts w:ascii="Arial" w:hAnsi="Arial" w:cs="Arial"/>
          <w:sz w:val="20"/>
          <w:szCs w:val="20"/>
        </w:rPr>
        <w:t>&lt;KEY&gt;</w:t>
      </w:r>
      <w:r w:rsidR="00EC24E0" w:rsidRPr="00894EAA">
        <w:rPr>
          <w:rFonts w:ascii="Arial" w:hAnsi="Arial" w:cs="Arial"/>
          <w:sz w:val="20"/>
          <w:szCs w:val="20"/>
        </w:rPr>
        <w:t xml:space="preserve"> </w:t>
      </w:r>
      <w:r w:rsidRPr="00894EAA">
        <w:rPr>
          <w:rFonts w:ascii="Arial" w:hAnsi="Arial" w:cs="Arial"/>
          <w:sz w:val="20"/>
          <w:szCs w:val="20"/>
        </w:rPr>
        <w:t xml:space="preserve">  \</w:t>
      </w:r>
    </w:p>
    <w:p w14:paraId="5B8AF693" w14:textId="77777777" w:rsidR="00894EAA" w:rsidRPr="00894EAA" w:rsidRDefault="00894EAA" w:rsidP="00894EAA">
      <w:pPr>
        <w:rPr>
          <w:rFonts w:ascii="Arial" w:hAnsi="Arial" w:cs="Arial"/>
          <w:sz w:val="20"/>
          <w:szCs w:val="20"/>
        </w:rPr>
      </w:pPr>
      <w:r w:rsidRPr="00894EAA">
        <w:rPr>
          <w:rFonts w:ascii="Arial" w:hAnsi="Arial" w:cs="Arial"/>
          <w:sz w:val="20"/>
          <w:szCs w:val="20"/>
        </w:rPr>
        <w:t>runs</w:t>
      </w:r>
    </w:p>
    <w:p w14:paraId="7D22424F" w14:textId="77777777" w:rsidR="00894EAA" w:rsidRPr="00894EAA" w:rsidRDefault="00894EAA" w:rsidP="00894EAA">
      <w:pPr>
        <w:rPr>
          <w:rFonts w:ascii="Arial" w:hAnsi="Arial" w:cs="Arial"/>
          <w:sz w:val="20"/>
          <w:szCs w:val="20"/>
        </w:rPr>
      </w:pPr>
    </w:p>
    <w:p w14:paraId="2656D9E5" w14:textId="77777777" w:rsidR="00894EAA" w:rsidRPr="00894EAA" w:rsidRDefault="00894EAA" w:rsidP="00894EAA">
      <w:pPr>
        <w:rPr>
          <w:rFonts w:ascii="Arial" w:hAnsi="Arial" w:cs="Arial"/>
          <w:sz w:val="20"/>
          <w:szCs w:val="20"/>
        </w:rPr>
      </w:pPr>
      <w:r w:rsidRPr="00894EAA">
        <w:rPr>
          <w:rFonts w:ascii="Arial" w:hAnsi="Arial" w:cs="Arial"/>
          <w:sz w:val="20"/>
          <w:szCs w:val="20"/>
        </w:rPr>
        <w:t># This creates a container called "scripts"</w:t>
      </w:r>
    </w:p>
    <w:p w14:paraId="6CF1F025" w14:textId="77777777" w:rsidR="00894EAA" w:rsidRPr="00894EAA" w:rsidRDefault="00894EAA" w:rsidP="00894EAA">
      <w:pPr>
        <w:rPr>
          <w:rFonts w:ascii="Arial" w:hAnsi="Arial" w:cs="Arial"/>
          <w:sz w:val="20"/>
          <w:szCs w:val="20"/>
        </w:rPr>
      </w:pPr>
      <w:r w:rsidRPr="00894EAA">
        <w:rPr>
          <w:rFonts w:ascii="Arial" w:hAnsi="Arial" w:cs="Arial"/>
          <w:sz w:val="20"/>
          <w:szCs w:val="20"/>
        </w:rPr>
        <w:t>azure storage container create \</w:t>
      </w:r>
    </w:p>
    <w:p w14:paraId="18969FFF" w14:textId="77777777" w:rsidR="00894EAA" w:rsidRPr="00894EAA" w:rsidRDefault="00894EAA" w:rsidP="00894EAA">
      <w:pPr>
        <w:rPr>
          <w:rFonts w:ascii="Arial" w:hAnsi="Arial" w:cs="Arial"/>
          <w:sz w:val="20"/>
          <w:szCs w:val="20"/>
        </w:rPr>
      </w:pPr>
      <w:r w:rsidRPr="00894EAA">
        <w:rPr>
          <w:rFonts w:ascii="Arial" w:hAnsi="Arial" w:cs="Arial"/>
          <w:sz w:val="20"/>
          <w:szCs w:val="20"/>
        </w:rPr>
        <w:t>-a sd2 \</w:t>
      </w:r>
    </w:p>
    <w:p w14:paraId="6584CA7B" w14:textId="3ECF8532" w:rsidR="00894EAA" w:rsidRPr="00894EAA" w:rsidRDefault="00894EAA" w:rsidP="00894EAA">
      <w:pPr>
        <w:rPr>
          <w:rFonts w:ascii="Arial" w:hAnsi="Arial" w:cs="Arial"/>
          <w:sz w:val="20"/>
          <w:szCs w:val="20"/>
        </w:rPr>
      </w:pPr>
      <w:r w:rsidRPr="00894EAA">
        <w:rPr>
          <w:rFonts w:ascii="Arial" w:hAnsi="Arial" w:cs="Arial"/>
          <w:sz w:val="20"/>
          <w:szCs w:val="20"/>
        </w:rPr>
        <w:t xml:space="preserve"> -k </w:t>
      </w:r>
      <w:r w:rsidR="00EC24E0">
        <w:rPr>
          <w:rFonts w:ascii="Arial" w:hAnsi="Arial" w:cs="Arial"/>
          <w:sz w:val="20"/>
          <w:szCs w:val="20"/>
        </w:rPr>
        <w:t>&lt;KEY&gt;</w:t>
      </w:r>
      <w:r w:rsidR="00EC24E0" w:rsidRPr="00894EAA">
        <w:rPr>
          <w:rFonts w:ascii="Arial" w:hAnsi="Arial" w:cs="Arial"/>
          <w:sz w:val="20"/>
          <w:szCs w:val="20"/>
        </w:rPr>
        <w:t xml:space="preserve"> </w:t>
      </w:r>
      <w:r w:rsidRPr="00894EAA">
        <w:rPr>
          <w:rFonts w:ascii="Arial" w:hAnsi="Arial" w:cs="Arial"/>
          <w:sz w:val="20"/>
          <w:szCs w:val="20"/>
        </w:rPr>
        <w:t xml:space="preserve">  \</w:t>
      </w:r>
    </w:p>
    <w:p w14:paraId="3258D083" w14:textId="77777777" w:rsidR="00894EAA" w:rsidRPr="00894EAA" w:rsidRDefault="00894EAA" w:rsidP="00894EAA">
      <w:pPr>
        <w:rPr>
          <w:rFonts w:ascii="Arial" w:hAnsi="Arial" w:cs="Arial"/>
          <w:sz w:val="20"/>
          <w:szCs w:val="20"/>
        </w:rPr>
      </w:pPr>
      <w:r w:rsidRPr="00894EAA">
        <w:rPr>
          <w:rFonts w:ascii="Arial" w:hAnsi="Arial" w:cs="Arial"/>
          <w:sz w:val="20"/>
          <w:szCs w:val="20"/>
        </w:rPr>
        <w:t>scripts</w:t>
      </w:r>
    </w:p>
    <w:p w14:paraId="144406C9" w14:textId="77777777" w:rsidR="00894EAA" w:rsidRPr="00894EAA" w:rsidRDefault="00894EAA" w:rsidP="00894EAA">
      <w:pPr>
        <w:rPr>
          <w:rFonts w:ascii="Arial" w:hAnsi="Arial" w:cs="Arial"/>
          <w:sz w:val="20"/>
          <w:szCs w:val="20"/>
        </w:rPr>
      </w:pPr>
    </w:p>
    <w:p w14:paraId="10C514A7" w14:textId="77777777" w:rsidR="00894EAA" w:rsidRPr="00894EAA" w:rsidRDefault="00894EAA" w:rsidP="00894EAA">
      <w:pPr>
        <w:rPr>
          <w:rFonts w:ascii="Arial" w:hAnsi="Arial" w:cs="Arial"/>
          <w:sz w:val="20"/>
          <w:szCs w:val="20"/>
        </w:rPr>
      </w:pPr>
    </w:p>
    <w:p w14:paraId="73B61704" w14:textId="77777777" w:rsidR="00894EAA" w:rsidRPr="00894EAA" w:rsidRDefault="00894EAA" w:rsidP="00894EAA">
      <w:pPr>
        <w:rPr>
          <w:rFonts w:ascii="Arial" w:hAnsi="Arial" w:cs="Arial"/>
          <w:sz w:val="20"/>
          <w:szCs w:val="20"/>
        </w:rPr>
      </w:pPr>
      <w:r w:rsidRPr="00894EAA">
        <w:rPr>
          <w:rFonts w:ascii="Arial" w:hAnsi="Arial" w:cs="Arial"/>
          <w:sz w:val="20"/>
          <w:szCs w:val="20"/>
        </w:rPr>
        <w:t># I have not been able to figure out how to create subdirectories</w:t>
      </w:r>
    </w:p>
    <w:p w14:paraId="2B9DF82E" w14:textId="77777777" w:rsidR="00894EAA" w:rsidRPr="00894EAA" w:rsidRDefault="00894EAA" w:rsidP="00894EAA">
      <w:pPr>
        <w:rPr>
          <w:rFonts w:ascii="Arial" w:hAnsi="Arial" w:cs="Arial"/>
          <w:sz w:val="20"/>
          <w:szCs w:val="20"/>
        </w:rPr>
      </w:pPr>
      <w:r w:rsidRPr="00894EAA">
        <w:rPr>
          <w:rFonts w:ascii="Arial" w:hAnsi="Arial" w:cs="Arial"/>
          <w:sz w:val="20"/>
          <w:szCs w:val="20"/>
        </w:rPr>
        <w:t># using the "/" notation ????</w:t>
      </w:r>
    </w:p>
    <w:p w14:paraId="6646BCC6" w14:textId="7777777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 This creates a blob/container virtual subdirectory called "runs/Western_Tanager"</w:t>
      </w:r>
    </w:p>
    <w:p w14:paraId="42C4DD62" w14:textId="7777777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azure storage container create \</w:t>
      </w:r>
    </w:p>
    <w:p w14:paraId="156DD032" w14:textId="7777777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-a sd2 \</w:t>
      </w:r>
    </w:p>
    <w:p w14:paraId="30D8CE9B" w14:textId="391CCBF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 xml:space="preserve">-k </w:t>
      </w:r>
      <w:r w:rsidR="00EC24E0">
        <w:rPr>
          <w:rFonts w:ascii="Arial" w:hAnsi="Arial" w:cs="Arial"/>
          <w:sz w:val="20"/>
          <w:szCs w:val="20"/>
        </w:rPr>
        <w:t>&lt;KEY&gt;</w:t>
      </w:r>
      <w:r w:rsidR="00EC24E0" w:rsidRPr="00894EAA">
        <w:rPr>
          <w:rFonts w:ascii="Arial" w:hAnsi="Arial" w:cs="Arial"/>
          <w:sz w:val="20"/>
          <w:szCs w:val="20"/>
        </w:rPr>
        <w:t xml:space="preserve"> </w:t>
      </w:r>
      <w:r w:rsidRPr="00894EAA">
        <w:rPr>
          <w:rFonts w:ascii="Arial" w:hAnsi="Arial" w:cs="Arial"/>
          <w:sz w:val="20"/>
          <w:szCs w:val="20"/>
        </w:rPr>
        <w:t>\</w:t>
      </w:r>
    </w:p>
    <w:p w14:paraId="087ACBE1" w14:textId="77777777" w:rsidR="00894EAA" w:rsidRPr="00894EAA" w:rsidRDefault="00894EAA" w:rsidP="00894EAA">
      <w:pPr>
        <w:rPr>
          <w:rFonts w:ascii="Arial" w:hAnsi="Arial" w:cs="Arial"/>
          <w:sz w:val="20"/>
          <w:szCs w:val="20"/>
        </w:rPr>
      </w:pPr>
      <w:r w:rsidRPr="00894EAA">
        <w:rPr>
          <w:rFonts w:ascii="Arial" w:hAnsi="Arial" w:cs="Arial"/>
          <w:sz w:val="20"/>
          <w:szCs w:val="20"/>
        </w:rPr>
        <w:tab/>
      </w:r>
      <w:r w:rsidRPr="00894EAA">
        <w:rPr>
          <w:rFonts w:ascii="Arial" w:hAnsi="Arial" w:cs="Arial"/>
          <w:sz w:val="20"/>
          <w:szCs w:val="20"/>
        </w:rPr>
        <w:tab/>
        <w:t>runs/Western_Tanager</w:t>
      </w:r>
    </w:p>
    <w:p w14:paraId="69EC39B9" w14:textId="77777777" w:rsidR="00894EAA" w:rsidRPr="00894EAA" w:rsidRDefault="00894EAA" w:rsidP="00894EAA">
      <w:pPr>
        <w:rPr>
          <w:rFonts w:ascii="Arial" w:hAnsi="Arial" w:cs="Arial"/>
          <w:sz w:val="20"/>
          <w:szCs w:val="20"/>
        </w:rPr>
      </w:pPr>
    </w:p>
    <w:p w14:paraId="266F56E2" w14:textId="77777777" w:rsidR="00894EAA" w:rsidRPr="00894EAA" w:rsidRDefault="00894EAA" w:rsidP="00894EAA">
      <w:pPr>
        <w:rPr>
          <w:rFonts w:ascii="Arial" w:hAnsi="Arial" w:cs="Arial"/>
          <w:sz w:val="20"/>
          <w:szCs w:val="20"/>
        </w:rPr>
      </w:pPr>
      <w:r w:rsidRPr="00894EAA">
        <w:rPr>
          <w:rFonts w:ascii="Arial" w:hAnsi="Arial" w:cs="Arial"/>
          <w:sz w:val="20"/>
          <w:szCs w:val="20"/>
        </w:rPr>
        <w:t># This uploads the file into the "runs" container</w:t>
      </w:r>
    </w:p>
    <w:p w14:paraId="1864EC6D" w14:textId="77777777" w:rsidR="00894EAA" w:rsidRPr="00894EAA" w:rsidRDefault="00894EAA" w:rsidP="00894EAA">
      <w:pPr>
        <w:rPr>
          <w:rFonts w:ascii="Arial" w:hAnsi="Arial" w:cs="Arial"/>
          <w:sz w:val="20"/>
          <w:szCs w:val="20"/>
        </w:rPr>
      </w:pPr>
      <w:r w:rsidRPr="00894EAA">
        <w:rPr>
          <w:rFonts w:ascii="Arial" w:hAnsi="Arial" w:cs="Arial"/>
          <w:sz w:val="20"/>
          <w:szCs w:val="20"/>
        </w:rPr>
        <w:t># NOTE: I was not able to upload the file into "runs/Western_Tanager/"</w:t>
      </w:r>
    </w:p>
    <w:p w14:paraId="72CEE0A5" w14:textId="77777777" w:rsidR="00894EAA" w:rsidRPr="00894EAA" w:rsidRDefault="00894EAA" w:rsidP="00894EAA">
      <w:pPr>
        <w:rPr>
          <w:rFonts w:ascii="Arial" w:hAnsi="Arial" w:cs="Arial"/>
          <w:sz w:val="20"/>
          <w:szCs w:val="20"/>
        </w:rPr>
      </w:pPr>
      <w:r w:rsidRPr="00894EAA">
        <w:rPr>
          <w:rFonts w:ascii="Arial" w:hAnsi="Arial" w:cs="Arial"/>
          <w:sz w:val="20"/>
          <w:szCs w:val="20"/>
        </w:rPr>
        <w:t>azure storage blob upload \</w:t>
      </w:r>
    </w:p>
    <w:p w14:paraId="058D0BFC" w14:textId="77777777" w:rsidR="00894EAA" w:rsidRPr="00894EAA" w:rsidRDefault="00894EAA" w:rsidP="00894EAA">
      <w:pPr>
        <w:rPr>
          <w:rFonts w:ascii="Arial" w:hAnsi="Arial" w:cs="Arial"/>
          <w:sz w:val="20"/>
          <w:szCs w:val="20"/>
        </w:rPr>
      </w:pPr>
      <w:r w:rsidRPr="00894EAA">
        <w:rPr>
          <w:rFonts w:ascii="Arial" w:hAnsi="Arial" w:cs="Arial"/>
          <w:sz w:val="20"/>
          <w:szCs w:val="20"/>
        </w:rPr>
        <w:t>-a sd2 \</w:t>
      </w:r>
    </w:p>
    <w:p w14:paraId="0F1187B6" w14:textId="706EAB62" w:rsidR="00894EAA" w:rsidRPr="00894EAA" w:rsidRDefault="00894EAA" w:rsidP="00894EAA">
      <w:pPr>
        <w:rPr>
          <w:rFonts w:ascii="Arial" w:hAnsi="Arial" w:cs="Arial"/>
          <w:sz w:val="20"/>
          <w:szCs w:val="20"/>
        </w:rPr>
      </w:pPr>
      <w:r w:rsidRPr="00894EAA">
        <w:rPr>
          <w:rFonts w:ascii="Arial" w:hAnsi="Arial" w:cs="Arial"/>
          <w:sz w:val="20"/>
          <w:szCs w:val="20"/>
        </w:rPr>
        <w:t xml:space="preserve">-k </w:t>
      </w:r>
      <w:r w:rsidR="00EC24E0">
        <w:rPr>
          <w:rFonts w:ascii="Arial" w:hAnsi="Arial" w:cs="Arial"/>
          <w:sz w:val="20"/>
          <w:szCs w:val="20"/>
        </w:rPr>
        <w:t>&lt;KEY&gt;</w:t>
      </w:r>
      <w:r w:rsidR="00EC24E0" w:rsidRPr="00894EAA">
        <w:rPr>
          <w:rFonts w:ascii="Arial" w:hAnsi="Arial" w:cs="Arial"/>
          <w:sz w:val="20"/>
          <w:szCs w:val="20"/>
        </w:rPr>
        <w:t xml:space="preserve"> </w:t>
      </w:r>
      <w:r w:rsidRPr="00894EAA">
        <w:rPr>
          <w:rFonts w:ascii="Arial" w:hAnsi="Arial" w:cs="Arial"/>
          <w:sz w:val="20"/>
          <w:szCs w:val="20"/>
        </w:rPr>
        <w:t xml:space="preserve"> \</w:t>
      </w:r>
    </w:p>
    <w:p w14:paraId="2E8FF755" w14:textId="77777777" w:rsidR="00894EAA" w:rsidRPr="00894EAA" w:rsidRDefault="00894EAA" w:rsidP="00894EAA">
      <w:pPr>
        <w:rPr>
          <w:rFonts w:ascii="Arial" w:hAnsi="Arial" w:cs="Arial"/>
          <w:sz w:val="20"/>
          <w:szCs w:val="20"/>
        </w:rPr>
      </w:pPr>
      <w:r w:rsidRPr="00894EAA">
        <w:rPr>
          <w:rFonts w:ascii="Arial" w:hAnsi="Arial" w:cs="Arial"/>
          <w:sz w:val="20"/>
          <w:szCs w:val="20"/>
        </w:rPr>
        <w:t>--container runs \</w:t>
      </w:r>
    </w:p>
    <w:p w14:paraId="641043C8" w14:textId="77777777" w:rsidR="00894EAA" w:rsidRPr="00894EAA" w:rsidRDefault="00894EAA" w:rsidP="00894EAA">
      <w:pPr>
        <w:rPr>
          <w:rFonts w:ascii="Arial" w:hAnsi="Arial" w:cs="Arial"/>
          <w:sz w:val="20"/>
          <w:szCs w:val="20"/>
        </w:rPr>
      </w:pPr>
      <w:r w:rsidRPr="00894EAA">
        <w:rPr>
          <w:rFonts w:ascii="Arial" w:hAnsi="Arial" w:cs="Arial"/>
          <w:sz w:val="20"/>
          <w:szCs w:val="20"/>
        </w:rPr>
        <w:t>ebird.abund_Western_Tanager_nth.amer_all.random.merge.txt</w:t>
      </w:r>
    </w:p>
    <w:p w14:paraId="5F052992" w14:textId="77777777" w:rsidR="00894EAA" w:rsidRPr="00894EAA" w:rsidRDefault="00894EAA" w:rsidP="00894EAA">
      <w:pPr>
        <w:rPr>
          <w:rFonts w:ascii="Arial" w:hAnsi="Arial" w:cs="Arial"/>
          <w:sz w:val="20"/>
          <w:szCs w:val="20"/>
        </w:rPr>
      </w:pPr>
    </w:p>
    <w:p w14:paraId="1F8C4E7B" w14:textId="77777777" w:rsidR="00894EAA" w:rsidRPr="00894EAA" w:rsidRDefault="00894EAA" w:rsidP="00894EAA">
      <w:pPr>
        <w:rPr>
          <w:rFonts w:ascii="Arial" w:hAnsi="Arial" w:cs="Arial"/>
          <w:sz w:val="20"/>
          <w:szCs w:val="20"/>
        </w:rPr>
      </w:pPr>
    </w:p>
    <w:p w14:paraId="64AB9348" w14:textId="77777777" w:rsidR="00894EAA" w:rsidRPr="00894EAA" w:rsidRDefault="00894EAA" w:rsidP="00894EAA">
      <w:pPr>
        <w:rPr>
          <w:rFonts w:ascii="Arial" w:hAnsi="Arial" w:cs="Arial"/>
          <w:sz w:val="20"/>
          <w:szCs w:val="20"/>
        </w:rPr>
      </w:pPr>
      <w:r w:rsidRPr="00894EAA">
        <w:rPr>
          <w:rFonts w:ascii="Arial" w:hAnsi="Arial" w:cs="Arial"/>
          <w:sz w:val="20"/>
          <w:szCs w:val="20"/>
        </w:rPr>
        <w:t># This uploads the file into the "ttt2" container</w:t>
      </w:r>
    </w:p>
    <w:p w14:paraId="253E1FC1" w14:textId="77777777" w:rsidR="00894EAA" w:rsidRPr="00894EAA" w:rsidRDefault="00894EAA" w:rsidP="00894EAA">
      <w:pPr>
        <w:rPr>
          <w:rFonts w:ascii="Arial" w:hAnsi="Arial" w:cs="Arial"/>
          <w:sz w:val="20"/>
          <w:szCs w:val="20"/>
        </w:rPr>
      </w:pPr>
      <w:r w:rsidRPr="00894EAA">
        <w:rPr>
          <w:rFonts w:ascii="Arial" w:hAnsi="Arial" w:cs="Arial"/>
          <w:sz w:val="20"/>
          <w:szCs w:val="20"/>
        </w:rPr>
        <w:t>azure storage blob upload \</w:t>
      </w:r>
    </w:p>
    <w:p w14:paraId="5B54E67C" w14:textId="77777777" w:rsidR="00894EAA" w:rsidRPr="00894EAA" w:rsidRDefault="00894EAA" w:rsidP="00894EAA">
      <w:pPr>
        <w:rPr>
          <w:rFonts w:ascii="Arial" w:hAnsi="Arial" w:cs="Arial"/>
          <w:sz w:val="20"/>
          <w:szCs w:val="20"/>
        </w:rPr>
      </w:pPr>
      <w:r w:rsidRPr="00894EAA">
        <w:rPr>
          <w:rFonts w:ascii="Arial" w:hAnsi="Arial" w:cs="Arial"/>
          <w:sz w:val="20"/>
          <w:szCs w:val="20"/>
        </w:rPr>
        <w:t>-a stemdata \</w:t>
      </w:r>
    </w:p>
    <w:p w14:paraId="631B05CD" w14:textId="1D8EA6A8" w:rsidR="00894EAA" w:rsidRPr="00894EAA" w:rsidRDefault="00894EAA" w:rsidP="00894EAA">
      <w:pPr>
        <w:rPr>
          <w:rFonts w:ascii="Arial" w:hAnsi="Arial" w:cs="Arial"/>
          <w:sz w:val="20"/>
          <w:szCs w:val="20"/>
        </w:rPr>
      </w:pPr>
      <w:r w:rsidRPr="00894EAA">
        <w:rPr>
          <w:rFonts w:ascii="Arial" w:hAnsi="Arial" w:cs="Arial"/>
          <w:sz w:val="20"/>
          <w:szCs w:val="20"/>
        </w:rPr>
        <w:t xml:space="preserve"> -k </w:t>
      </w:r>
      <w:r w:rsidR="00EC24E0">
        <w:rPr>
          <w:rFonts w:ascii="Arial" w:hAnsi="Arial" w:cs="Arial"/>
          <w:sz w:val="20"/>
          <w:szCs w:val="20"/>
        </w:rPr>
        <w:t>&lt;KEY&gt;</w:t>
      </w:r>
      <w:r w:rsidR="00EC24E0" w:rsidRPr="00894EAA">
        <w:rPr>
          <w:rFonts w:ascii="Arial" w:hAnsi="Arial" w:cs="Arial"/>
          <w:sz w:val="20"/>
          <w:szCs w:val="20"/>
        </w:rPr>
        <w:t xml:space="preserve"> </w:t>
      </w:r>
      <w:r w:rsidRPr="00894EAA">
        <w:rPr>
          <w:rFonts w:ascii="Arial" w:hAnsi="Arial" w:cs="Arial"/>
          <w:sz w:val="20"/>
          <w:szCs w:val="20"/>
        </w:rPr>
        <w:t xml:space="preserve"> \</w:t>
      </w:r>
    </w:p>
    <w:p w14:paraId="1EBA72C0" w14:textId="77777777" w:rsidR="00894EAA" w:rsidRPr="00894EAA" w:rsidRDefault="00894EAA" w:rsidP="00894EAA">
      <w:pPr>
        <w:rPr>
          <w:rFonts w:ascii="Arial" w:hAnsi="Arial" w:cs="Arial"/>
          <w:sz w:val="20"/>
          <w:szCs w:val="20"/>
        </w:rPr>
      </w:pPr>
      <w:r w:rsidRPr="00894EAA">
        <w:rPr>
          <w:rFonts w:ascii="Arial" w:hAnsi="Arial" w:cs="Arial"/>
          <w:sz w:val="20"/>
          <w:szCs w:val="20"/>
        </w:rPr>
        <w:t>--container ttt2 \</w:t>
      </w:r>
    </w:p>
    <w:p w14:paraId="71D0EB17" w14:textId="77777777" w:rsidR="00894EAA" w:rsidRPr="00894EAA" w:rsidRDefault="00894EAA" w:rsidP="00894EAA">
      <w:pPr>
        <w:rPr>
          <w:rFonts w:ascii="Arial" w:hAnsi="Arial" w:cs="Arial"/>
          <w:sz w:val="20"/>
          <w:szCs w:val="20"/>
        </w:rPr>
      </w:pPr>
      <w:r w:rsidRPr="00894EAA">
        <w:rPr>
          <w:rFonts w:ascii="Arial" w:hAnsi="Arial" w:cs="Arial"/>
          <w:sz w:val="20"/>
          <w:szCs w:val="20"/>
        </w:rPr>
        <w:t>mean.0.25.1..004.January_4.png</w:t>
      </w:r>
    </w:p>
    <w:p w14:paraId="76D7CC29" w14:textId="77777777" w:rsidR="00894EAA" w:rsidRPr="00894EAA" w:rsidRDefault="00894EAA" w:rsidP="00894EAA">
      <w:pPr>
        <w:rPr>
          <w:rFonts w:ascii="Arial" w:hAnsi="Arial" w:cs="Arial"/>
          <w:sz w:val="20"/>
          <w:szCs w:val="20"/>
        </w:rPr>
      </w:pPr>
    </w:p>
    <w:p w14:paraId="4FC03602" w14:textId="77777777" w:rsidR="00894EAA" w:rsidRPr="00894EAA" w:rsidRDefault="00894EAA" w:rsidP="00894EAA">
      <w:pPr>
        <w:rPr>
          <w:rFonts w:ascii="Arial" w:hAnsi="Arial" w:cs="Arial"/>
          <w:sz w:val="20"/>
          <w:szCs w:val="20"/>
        </w:rPr>
      </w:pPr>
    </w:p>
    <w:p w14:paraId="1BE4C0F9" w14:textId="77777777" w:rsidR="00894EAA" w:rsidRPr="00894EAA" w:rsidRDefault="00894EAA" w:rsidP="00894EAA">
      <w:pPr>
        <w:rPr>
          <w:rFonts w:ascii="Arial" w:hAnsi="Arial" w:cs="Arial"/>
          <w:sz w:val="20"/>
          <w:szCs w:val="20"/>
        </w:rPr>
      </w:pPr>
      <w:r w:rsidRPr="00894EAA">
        <w:rPr>
          <w:rFonts w:ascii="Arial" w:hAnsi="Arial" w:cs="Arial"/>
          <w:sz w:val="20"/>
          <w:szCs w:val="20"/>
        </w:rPr>
        <w:t># This downloads file "debug.size_ebird.abund_Long-billed_Curlew_erd.test.data.csv" from the "ttt" container</w:t>
      </w:r>
    </w:p>
    <w:p w14:paraId="31CBC68E" w14:textId="77777777" w:rsidR="00894EAA" w:rsidRPr="00894EAA" w:rsidRDefault="00894EAA" w:rsidP="00894EAA">
      <w:pPr>
        <w:rPr>
          <w:rFonts w:ascii="Arial" w:hAnsi="Arial" w:cs="Arial"/>
          <w:sz w:val="20"/>
          <w:szCs w:val="20"/>
        </w:rPr>
      </w:pPr>
      <w:r w:rsidRPr="00894EAA">
        <w:rPr>
          <w:rFonts w:ascii="Arial" w:hAnsi="Arial" w:cs="Arial"/>
          <w:sz w:val="20"/>
          <w:szCs w:val="20"/>
        </w:rPr>
        <w:t>azure storage blob download \</w:t>
      </w:r>
    </w:p>
    <w:p w14:paraId="718D14F8" w14:textId="77777777" w:rsidR="00894EAA" w:rsidRPr="00894EAA" w:rsidRDefault="00894EAA" w:rsidP="00894EAA">
      <w:pPr>
        <w:rPr>
          <w:rFonts w:ascii="Arial" w:hAnsi="Arial" w:cs="Arial"/>
          <w:sz w:val="20"/>
          <w:szCs w:val="20"/>
        </w:rPr>
      </w:pPr>
      <w:r w:rsidRPr="00894EAA">
        <w:rPr>
          <w:rFonts w:ascii="Arial" w:hAnsi="Arial" w:cs="Arial"/>
          <w:sz w:val="20"/>
          <w:szCs w:val="20"/>
        </w:rPr>
        <w:t>-a stemdata \</w:t>
      </w:r>
    </w:p>
    <w:p w14:paraId="4C6A50B3" w14:textId="7B59ED3A" w:rsidR="00894EAA" w:rsidRPr="00894EAA" w:rsidRDefault="00894EAA" w:rsidP="00894EAA">
      <w:pPr>
        <w:rPr>
          <w:rFonts w:ascii="Arial" w:hAnsi="Arial" w:cs="Arial"/>
          <w:sz w:val="20"/>
          <w:szCs w:val="20"/>
        </w:rPr>
      </w:pPr>
      <w:r w:rsidRPr="00894EAA">
        <w:rPr>
          <w:rFonts w:ascii="Arial" w:hAnsi="Arial" w:cs="Arial"/>
          <w:sz w:val="20"/>
          <w:szCs w:val="20"/>
        </w:rPr>
        <w:t xml:space="preserve"> -k </w:t>
      </w:r>
      <w:r w:rsidR="00EC24E0">
        <w:rPr>
          <w:rFonts w:ascii="Arial" w:hAnsi="Arial" w:cs="Arial"/>
          <w:sz w:val="20"/>
          <w:szCs w:val="20"/>
        </w:rPr>
        <w:t>&lt;KEY&gt;</w:t>
      </w:r>
      <w:r w:rsidR="00EC24E0" w:rsidRPr="00894EAA">
        <w:rPr>
          <w:rFonts w:ascii="Arial" w:hAnsi="Arial" w:cs="Arial"/>
          <w:sz w:val="20"/>
          <w:szCs w:val="20"/>
        </w:rPr>
        <w:t xml:space="preserve"> </w:t>
      </w:r>
      <w:r w:rsidRPr="00894EAA">
        <w:rPr>
          <w:rFonts w:ascii="Arial" w:hAnsi="Arial" w:cs="Arial"/>
          <w:sz w:val="20"/>
          <w:szCs w:val="20"/>
        </w:rPr>
        <w:t>\</w:t>
      </w:r>
    </w:p>
    <w:p w14:paraId="25A6BE5E" w14:textId="77777777" w:rsidR="00894EAA" w:rsidRPr="00894EAA" w:rsidRDefault="00894EAA" w:rsidP="00894EAA">
      <w:pPr>
        <w:rPr>
          <w:rFonts w:ascii="Arial" w:hAnsi="Arial" w:cs="Arial"/>
          <w:sz w:val="20"/>
          <w:szCs w:val="20"/>
        </w:rPr>
      </w:pPr>
      <w:r w:rsidRPr="00894EAA">
        <w:rPr>
          <w:rFonts w:ascii="Arial" w:hAnsi="Arial" w:cs="Arial"/>
          <w:sz w:val="20"/>
          <w:szCs w:val="20"/>
        </w:rPr>
        <w:t>--container ttt \</w:t>
      </w:r>
    </w:p>
    <w:p w14:paraId="08E1DFBD" w14:textId="77777777" w:rsidR="00894EAA" w:rsidRPr="00894EAA" w:rsidRDefault="00894EAA" w:rsidP="00894EAA">
      <w:pPr>
        <w:rPr>
          <w:rFonts w:ascii="Arial" w:hAnsi="Arial" w:cs="Arial"/>
          <w:sz w:val="20"/>
          <w:szCs w:val="20"/>
        </w:rPr>
      </w:pPr>
      <w:r w:rsidRPr="00894EAA">
        <w:rPr>
          <w:rFonts w:ascii="Arial" w:hAnsi="Arial" w:cs="Arial"/>
          <w:sz w:val="20"/>
          <w:szCs w:val="20"/>
        </w:rPr>
        <w:t>debug.size_ebird.abund_Long-billed_Curlew_erd.test.data.csv</w:t>
      </w:r>
    </w:p>
    <w:p w14:paraId="5C5102FE" w14:textId="77777777" w:rsidR="00894EAA" w:rsidRPr="00894EAA" w:rsidRDefault="00894EAA" w:rsidP="00894EAA">
      <w:pPr>
        <w:rPr>
          <w:rFonts w:ascii="Arial" w:hAnsi="Arial" w:cs="Arial"/>
          <w:sz w:val="20"/>
          <w:szCs w:val="20"/>
        </w:rPr>
      </w:pPr>
    </w:p>
    <w:p w14:paraId="2AEC9FFE" w14:textId="77777777" w:rsidR="00894EAA" w:rsidRDefault="00894EAA" w:rsidP="00894EAA">
      <w:pPr>
        <w:rPr>
          <w:rFonts w:ascii="Arial" w:hAnsi="Arial" w:cs="Arial"/>
          <w:sz w:val="20"/>
          <w:szCs w:val="20"/>
        </w:rPr>
      </w:pPr>
    </w:p>
    <w:p w14:paraId="2238F711" w14:textId="740E2287" w:rsidR="00F93E24" w:rsidRPr="00F93E24" w:rsidRDefault="00F93E24" w:rsidP="00F93E24">
      <w:pPr>
        <w:pBdr>
          <w:top w:val="single" w:sz="4" w:space="1" w:color="auto"/>
          <w:left w:val="single" w:sz="4" w:space="4" w:color="auto"/>
          <w:bottom w:val="single" w:sz="4" w:space="1" w:color="auto"/>
          <w:right w:val="single" w:sz="4" w:space="4" w:color="auto"/>
        </w:pBdr>
        <w:rPr>
          <w:rFonts w:ascii="Arial" w:hAnsi="Arial" w:cs="Arial"/>
          <w:b/>
          <w:sz w:val="20"/>
          <w:szCs w:val="20"/>
        </w:rPr>
      </w:pPr>
      <w:r>
        <w:rPr>
          <w:rFonts w:ascii="Arial" w:hAnsi="Arial" w:cs="Arial"/>
          <w:b/>
          <w:sz w:val="20"/>
          <w:szCs w:val="20"/>
        </w:rPr>
        <w:t xml:space="preserve">Appendix: </w:t>
      </w:r>
      <w:r w:rsidRPr="00F93E24">
        <w:rPr>
          <w:rFonts w:ascii="Arial" w:hAnsi="Arial" w:cs="Arial"/>
          <w:b/>
          <w:sz w:val="20"/>
          <w:szCs w:val="20"/>
        </w:rPr>
        <w:t>AZURE Copying files across storage accounts</w:t>
      </w:r>
    </w:p>
    <w:p w14:paraId="2E308611" w14:textId="77777777" w:rsidR="00F93E24" w:rsidRPr="00F93E24" w:rsidRDefault="00F93E24" w:rsidP="00F93E24">
      <w:pPr>
        <w:rPr>
          <w:rFonts w:ascii="Arial" w:hAnsi="Arial" w:cs="Arial"/>
          <w:sz w:val="20"/>
          <w:szCs w:val="20"/>
        </w:rPr>
      </w:pPr>
      <w:r w:rsidRPr="00F93E24">
        <w:rPr>
          <w:rFonts w:ascii="Arial" w:hAnsi="Arial" w:cs="Arial"/>
          <w:sz w:val="20"/>
          <w:szCs w:val="20"/>
        </w:rPr>
        <w:t>10.26.2015</w:t>
      </w:r>
    </w:p>
    <w:p w14:paraId="16941418" w14:textId="77777777" w:rsidR="00F93E24" w:rsidRPr="00F93E24" w:rsidRDefault="00F93E24" w:rsidP="00F93E24">
      <w:pPr>
        <w:rPr>
          <w:rFonts w:ascii="Arial" w:hAnsi="Arial" w:cs="Arial"/>
          <w:sz w:val="20"/>
          <w:szCs w:val="20"/>
        </w:rPr>
      </w:pPr>
      <w:r w:rsidRPr="00F93E24">
        <w:rPr>
          <w:rFonts w:ascii="Arial" w:hAnsi="Arial" w:cs="Arial"/>
          <w:sz w:val="20"/>
          <w:szCs w:val="20"/>
        </w:rPr>
        <w:t>NEB is in DC, copying files across storage accounts</w:t>
      </w:r>
    </w:p>
    <w:p w14:paraId="49D38EFF" w14:textId="77777777" w:rsidR="00F93E24" w:rsidRPr="00F93E24" w:rsidRDefault="00F93E24" w:rsidP="00F93E24">
      <w:pPr>
        <w:rPr>
          <w:rFonts w:ascii="Arial" w:hAnsi="Arial" w:cs="Arial"/>
          <w:sz w:val="20"/>
          <w:szCs w:val="20"/>
        </w:rPr>
      </w:pPr>
      <w:r w:rsidRPr="00F93E24">
        <w:rPr>
          <w:rFonts w:ascii="Arial" w:hAnsi="Arial" w:cs="Arial"/>
          <w:sz w:val="20"/>
          <w:szCs w:val="20"/>
        </w:rPr>
        <w:tab/>
        <w:t xml:space="preserve">from:-- his ad.hoc, MS account West account </w:t>
      </w:r>
    </w:p>
    <w:p w14:paraId="5421A1E7" w14:textId="77777777" w:rsidR="00F93E24" w:rsidRPr="00F93E24" w:rsidRDefault="00F93E24" w:rsidP="00F93E24">
      <w:pPr>
        <w:rPr>
          <w:rFonts w:ascii="Arial" w:hAnsi="Arial" w:cs="Arial"/>
          <w:sz w:val="20"/>
          <w:szCs w:val="20"/>
        </w:rPr>
      </w:pPr>
      <w:r w:rsidRPr="00F93E24">
        <w:rPr>
          <w:rFonts w:ascii="Arial" w:hAnsi="Arial" w:cs="Arial"/>
          <w:sz w:val="20"/>
          <w:szCs w:val="20"/>
        </w:rPr>
        <w:tab/>
      </w:r>
      <w:r w:rsidRPr="00F93E24">
        <w:rPr>
          <w:rFonts w:ascii="Arial" w:hAnsi="Arial" w:cs="Arial"/>
          <w:sz w:val="20"/>
          <w:szCs w:val="20"/>
        </w:rPr>
        <w:tab/>
        <w:t>westattempts@ebirdweststore.blob.core.windows.net</w:t>
      </w:r>
    </w:p>
    <w:p w14:paraId="294D0FE2" w14:textId="77777777" w:rsidR="00F93E24" w:rsidRPr="00F93E24" w:rsidRDefault="00F93E24" w:rsidP="00F93E24">
      <w:pPr>
        <w:rPr>
          <w:rFonts w:ascii="Arial" w:hAnsi="Arial" w:cs="Arial"/>
          <w:sz w:val="20"/>
          <w:szCs w:val="20"/>
        </w:rPr>
      </w:pPr>
      <w:r w:rsidRPr="00F93E24">
        <w:rPr>
          <w:rFonts w:ascii="Arial" w:hAnsi="Arial" w:cs="Arial"/>
          <w:sz w:val="20"/>
          <w:szCs w:val="20"/>
        </w:rPr>
        <w:tab/>
        <w:t>to: -- the shared cornell account</w:t>
      </w:r>
    </w:p>
    <w:p w14:paraId="0C671956" w14:textId="77777777" w:rsidR="00F93E24" w:rsidRPr="00F93E24" w:rsidRDefault="00F93E24" w:rsidP="00F93E24">
      <w:pPr>
        <w:rPr>
          <w:rFonts w:ascii="Arial" w:hAnsi="Arial" w:cs="Arial"/>
          <w:sz w:val="20"/>
          <w:szCs w:val="20"/>
        </w:rPr>
      </w:pPr>
      <w:r w:rsidRPr="00F93E24">
        <w:rPr>
          <w:rFonts w:ascii="Arial" w:hAnsi="Arial" w:cs="Arial"/>
          <w:sz w:val="20"/>
          <w:szCs w:val="20"/>
        </w:rPr>
        <w:tab/>
      </w:r>
      <w:r w:rsidRPr="00F93E24">
        <w:rPr>
          <w:rFonts w:ascii="Arial" w:hAnsi="Arial" w:cs="Arial"/>
          <w:sz w:val="20"/>
          <w:szCs w:val="20"/>
        </w:rPr>
        <w:tab/>
        <w:t>runs@sd2.blob.core.windows.net</w:t>
      </w:r>
    </w:p>
    <w:p w14:paraId="6A43AF9D" w14:textId="77777777" w:rsidR="00F93E24" w:rsidRPr="00F93E24" w:rsidRDefault="00F93E24" w:rsidP="00F93E24">
      <w:pPr>
        <w:rPr>
          <w:rFonts w:ascii="Arial" w:hAnsi="Arial" w:cs="Arial"/>
          <w:sz w:val="20"/>
          <w:szCs w:val="20"/>
        </w:rPr>
      </w:pPr>
      <w:r w:rsidRPr="00F93E24">
        <w:rPr>
          <w:rFonts w:ascii="Arial" w:hAnsi="Arial" w:cs="Arial"/>
          <w:sz w:val="20"/>
          <w:szCs w:val="20"/>
        </w:rPr>
        <w:tab/>
      </w:r>
    </w:p>
    <w:p w14:paraId="41B4FCCA" w14:textId="77777777" w:rsidR="00F93E24" w:rsidRPr="00F93E24" w:rsidRDefault="00F93E24" w:rsidP="00F93E24">
      <w:pPr>
        <w:rPr>
          <w:rFonts w:ascii="Arial" w:hAnsi="Arial" w:cs="Arial"/>
          <w:sz w:val="20"/>
          <w:szCs w:val="20"/>
        </w:rPr>
      </w:pPr>
      <w:r w:rsidRPr="00F93E24">
        <w:rPr>
          <w:rFonts w:ascii="Arial" w:hAnsi="Arial" w:cs="Arial"/>
          <w:sz w:val="20"/>
          <w:szCs w:val="20"/>
        </w:rPr>
        <w:t>How?</w:t>
      </w:r>
    </w:p>
    <w:p w14:paraId="5752BAA8" w14:textId="77777777" w:rsidR="00F93E24" w:rsidRPr="00F93E24" w:rsidRDefault="00F93E24" w:rsidP="00F93E24">
      <w:pPr>
        <w:rPr>
          <w:rFonts w:ascii="Arial" w:hAnsi="Arial" w:cs="Arial"/>
          <w:sz w:val="20"/>
          <w:szCs w:val="20"/>
        </w:rPr>
      </w:pPr>
      <w:r w:rsidRPr="00F93E24">
        <w:rPr>
          <w:rFonts w:ascii="Arial" w:hAnsi="Arial" w:cs="Arial"/>
          <w:sz w:val="20"/>
          <w:szCs w:val="20"/>
        </w:rPr>
        <w:tab/>
        <w:t xml:space="preserve">First, deploy a cluster </w:t>
      </w:r>
    </w:p>
    <w:p w14:paraId="1BCFA0BE" w14:textId="77777777" w:rsidR="00F93E24" w:rsidRPr="00F93E24" w:rsidRDefault="00F93E24" w:rsidP="00F93E24">
      <w:pPr>
        <w:rPr>
          <w:rFonts w:ascii="Arial" w:hAnsi="Arial" w:cs="Arial"/>
          <w:sz w:val="20"/>
          <w:szCs w:val="20"/>
        </w:rPr>
      </w:pPr>
      <w:r w:rsidRPr="00F93E24">
        <w:rPr>
          <w:rFonts w:ascii="Arial" w:hAnsi="Arial" w:cs="Arial"/>
          <w:sz w:val="20"/>
          <w:szCs w:val="20"/>
        </w:rPr>
        <w:tab/>
      </w:r>
      <w:r w:rsidRPr="00F93E24">
        <w:rPr>
          <w:rFonts w:ascii="Arial" w:hAnsi="Arial" w:cs="Arial"/>
          <w:sz w:val="20"/>
          <w:szCs w:val="20"/>
        </w:rPr>
        <w:tab/>
        <w:t>from Ad.Hoc account portal</w:t>
      </w:r>
    </w:p>
    <w:p w14:paraId="0756471C" w14:textId="77777777" w:rsidR="00F93E24" w:rsidRPr="00F93E24" w:rsidRDefault="00F93E24" w:rsidP="00F93E24">
      <w:pPr>
        <w:rPr>
          <w:rFonts w:ascii="Arial" w:hAnsi="Arial" w:cs="Arial"/>
          <w:sz w:val="20"/>
          <w:szCs w:val="20"/>
        </w:rPr>
      </w:pPr>
      <w:r w:rsidRPr="00F93E24">
        <w:rPr>
          <w:rFonts w:ascii="Arial" w:hAnsi="Arial" w:cs="Arial"/>
          <w:sz w:val="20"/>
          <w:szCs w:val="20"/>
        </w:rPr>
        <w:tab/>
      </w:r>
      <w:r w:rsidRPr="00F93E24">
        <w:rPr>
          <w:rFonts w:ascii="Arial" w:hAnsi="Arial" w:cs="Arial"/>
          <w:sz w:val="20"/>
          <w:szCs w:val="20"/>
        </w:rPr>
        <w:tab/>
        <w:t>in additional options, you can supply an additional storage account with access key</w:t>
      </w:r>
    </w:p>
    <w:p w14:paraId="13F2A57C" w14:textId="77777777" w:rsidR="00F93E24" w:rsidRPr="00F93E24" w:rsidRDefault="00F93E24" w:rsidP="00F93E24">
      <w:pPr>
        <w:rPr>
          <w:rFonts w:ascii="Arial" w:hAnsi="Arial" w:cs="Arial"/>
          <w:sz w:val="20"/>
          <w:szCs w:val="20"/>
        </w:rPr>
      </w:pPr>
      <w:r w:rsidRPr="00F93E24">
        <w:rPr>
          <w:rFonts w:ascii="Arial" w:hAnsi="Arial" w:cs="Arial"/>
          <w:sz w:val="20"/>
          <w:szCs w:val="20"/>
        </w:rPr>
        <w:tab/>
      </w:r>
      <w:r w:rsidRPr="00F93E24">
        <w:rPr>
          <w:rFonts w:ascii="Arial" w:hAnsi="Arial" w:cs="Arial"/>
          <w:sz w:val="20"/>
          <w:szCs w:val="20"/>
        </w:rPr>
        <w:tab/>
        <w:t>(use this to get access to the cornell shared account!)</w:t>
      </w:r>
    </w:p>
    <w:p w14:paraId="5EC3553F" w14:textId="77777777" w:rsidR="00F93E24" w:rsidRPr="00F93E24" w:rsidRDefault="00F93E24" w:rsidP="00F93E24">
      <w:pPr>
        <w:rPr>
          <w:rFonts w:ascii="Arial" w:hAnsi="Arial" w:cs="Arial"/>
          <w:sz w:val="20"/>
          <w:szCs w:val="20"/>
        </w:rPr>
      </w:pPr>
      <w:r w:rsidRPr="00F93E24">
        <w:rPr>
          <w:rFonts w:ascii="Arial" w:hAnsi="Arial" w:cs="Arial"/>
          <w:sz w:val="20"/>
          <w:szCs w:val="20"/>
        </w:rPr>
        <w:tab/>
        <w:t>Then, ssh onto that cluster and use the hadoop distcp command to copy files</w:t>
      </w:r>
    </w:p>
    <w:p w14:paraId="06AA2B81" w14:textId="77777777" w:rsidR="00F93E24" w:rsidRPr="00F93E24" w:rsidRDefault="00F93E24" w:rsidP="00F93E24">
      <w:pPr>
        <w:rPr>
          <w:rFonts w:ascii="Arial" w:hAnsi="Arial" w:cs="Arial"/>
          <w:sz w:val="20"/>
          <w:szCs w:val="20"/>
        </w:rPr>
      </w:pPr>
    </w:p>
    <w:p w14:paraId="4953B0A1" w14:textId="77777777" w:rsidR="00F93E24" w:rsidRPr="00F93E24" w:rsidRDefault="00F93E24" w:rsidP="00F93E24">
      <w:pPr>
        <w:rPr>
          <w:rFonts w:ascii="Arial" w:hAnsi="Arial" w:cs="Arial"/>
          <w:sz w:val="20"/>
          <w:szCs w:val="20"/>
        </w:rPr>
      </w:pPr>
      <w:r w:rsidRPr="00F93E24">
        <w:rPr>
          <w:rFonts w:ascii="Arial" w:hAnsi="Arial" w:cs="Arial"/>
          <w:sz w:val="20"/>
          <w:szCs w:val="20"/>
        </w:rPr>
        <w:t>Note!!</w:t>
      </w:r>
    </w:p>
    <w:p w14:paraId="2AABF63E" w14:textId="77777777" w:rsidR="00F93E24" w:rsidRPr="00F93E24" w:rsidRDefault="00F93E24" w:rsidP="00F93E24">
      <w:pPr>
        <w:rPr>
          <w:rFonts w:ascii="Arial" w:hAnsi="Arial" w:cs="Arial"/>
          <w:sz w:val="20"/>
          <w:szCs w:val="20"/>
        </w:rPr>
      </w:pPr>
      <w:r w:rsidRPr="00F93E24">
        <w:rPr>
          <w:rFonts w:ascii="Arial" w:hAnsi="Arial" w:cs="Arial"/>
          <w:sz w:val="20"/>
          <w:szCs w:val="20"/>
        </w:rPr>
        <w:tab/>
        <w:t>-even if you have the cluster in the correct region, be sure you have the right region "resource group!"</w:t>
      </w:r>
    </w:p>
    <w:p w14:paraId="221275A0" w14:textId="77777777" w:rsidR="00F93E24" w:rsidRPr="00F93E24" w:rsidRDefault="00F93E24" w:rsidP="00F93E24">
      <w:pPr>
        <w:rPr>
          <w:rFonts w:ascii="Arial" w:hAnsi="Arial" w:cs="Arial"/>
          <w:sz w:val="20"/>
          <w:szCs w:val="20"/>
        </w:rPr>
      </w:pPr>
      <w:r w:rsidRPr="00F93E24">
        <w:rPr>
          <w:rFonts w:ascii="Arial" w:hAnsi="Arial" w:cs="Arial"/>
          <w:sz w:val="20"/>
          <w:szCs w:val="20"/>
        </w:rPr>
        <w:tab/>
        <w:t>I first made this mistake on a cluster, with resource group in South Central US, cluster in the West, and the transfer was very slow</w:t>
      </w:r>
    </w:p>
    <w:p w14:paraId="39375171" w14:textId="77777777" w:rsidR="00F93E24" w:rsidRPr="00F93E24" w:rsidRDefault="00F93E24" w:rsidP="00F93E24">
      <w:pPr>
        <w:rPr>
          <w:rFonts w:ascii="Arial" w:hAnsi="Arial" w:cs="Arial"/>
          <w:sz w:val="20"/>
          <w:szCs w:val="20"/>
        </w:rPr>
      </w:pPr>
    </w:p>
    <w:p w14:paraId="1A3C3F7C" w14:textId="77777777" w:rsidR="00F93E24" w:rsidRPr="00F93E24" w:rsidRDefault="00F93E24" w:rsidP="00F93E24">
      <w:pPr>
        <w:rPr>
          <w:rFonts w:ascii="Arial" w:hAnsi="Arial" w:cs="Arial"/>
          <w:sz w:val="20"/>
          <w:szCs w:val="20"/>
        </w:rPr>
      </w:pPr>
      <w:r w:rsidRPr="00F93E24">
        <w:rPr>
          <w:rFonts w:ascii="Arial" w:hAnsi="Arial" w:cs="Arial"/>
          <w:sz w:val="20"/>
          <w:szCs w:val="20"/>
        </w:rPr>
        <w:t>Note 2!!</w:t>
      </w:r>
    </w:p>
    <w:p w14:paraId="145C2CF3" w14:textId="77777777" w:rsidR="00F93E24" w:rsidRPr="00F93E24" w:rsidRDefault="00F93E24" w:rsidP="00F93E24">
      <w:pPr>
        <w:rPr>
          <w:rFonts w:ascii="Arial" w:hAnsi="Arial" w:cs="Arial"/>
          <w:sz w:val="20"/>
          <w:szCs w:val="20"/>
        </w:rPr>
      </w:pPr>
      <w:r w:rsidRPr="00F93E24">
        <w:rPr>
          <w:rFonts w:ascii="Arial" w:hAnsi="Arial" w:cs="Arial"/>
          <w:sz w:val="20"/>
          <w:szCs w:val="20"/>
        </w:rPr>
        <w:tab/>
        <w:t>-copying the whole species subdirectory from the ad.hoc account seemed to have issues</w:t>
      </w:r>
    </w:p>
    <w:p w14:paraId="2F3522E5" w14:textId="77777777" w:rsidR="00F93E24" w:rsidRPr="00F93E24" w:rsidRDefault="00F93E24" w:rsidP="00F93E24">
      <w:pPr>
        <w:rPr>
          <w:rFonts w:ascii="Arial" w:hAnsi="Arial" w:cs="Arial"/>
          <w:sz w:val="20"/>
          <w:szCs w:val="20"/>
        </w:rPr>
      </w:pPr>
      <w:r w:rsidRPr="00F93E24">
        <w:rPr>
          <w:rFonts w:ascii="Arial" w:hAnsi="Arial" w:cs="Arial"/>
          <w:sz w:val="20"/>
          <w:szCs w:val="20"/>
        </w:rPr>
        <w:tab/>
      </w:r>
      <w:r w:rsidRPr="00F93E24">
        <w:rPr>
          <w:rFonts w:ascii="Arial" w:hAnsi="Arial" w:cs="Arial"/>
          <w:sz w:val="20"/>
          <w:szCs w:val="20"/>
        </w:rPr>
        <w:tab/>
        <w:t>collission issues that made the whole job fail</w:t>
      </w:r>
    </w:p>
    <w:p w14:paraId="24888302" w14:textId="77777777" w:rsidR="00F93E24" w:rsidRPr="00F93E24" w:rsidRDefault="00F93E24" w:rsidP="00F93E24">
      <w:pPr>
        <w:rPr>
          <w:rFonts w:ascii="Arial" w:hAnsi="Arial" w:cs="Arial"/>
          <w:sz w:val="20"/>
          <w:szCs w:val="20"/>
        </w:rPr>
      </w:pPr>
      <w:r w:rsidRPr="00F93E24">
        <w:rPr>
          <w:rFonts w:ascii="Arial" w:hAnsi="Arial" w:cs="Arial"/>
          <w:sz w:val="20"/>
          <w:szCs w:val="20"/>
        </w:rPr>
        <w:tab/>
        <w:t>-so, you'll see that i just copy the needed subdirectory-- the MR2 results.</w:t>
      </w:r>
    </w:p>
    <w:p w14:paraId="2416B912" w14:textId="77777777" w:rsidR="00F93E24" w:rsidRPr="00F93E24" w:rsidRDefault="00F93E24" w:rsidP="00F93E24">
      <w:pPr>
        <w:rPr>
          <w:rFonts w:ascii="Arial" w:hAnsi="Arial" w:cs="Arial"/>
          <w:sz w:val="20"/>
          <w:szCs w:val="20"/>
        </w:rPr>
      </w:pPr>
    </w:p>
    <w:p w14:paraId="16C6BD1C" w14:textId="77777777" w:rsidR="00F93E24" w:rsidRPr="00F93E24" w:rsidRDefault="00F93E24" w:rsidP="00F93E24">
      <w:pPr>
        <w:rPr>
          <w:rFonts w:ascii="Arial" w:hAnsi="Arial" w:cs="Arial"/>
          <w:sz w:val="20"/>
          <w:szCs w:val="20"/>
        </w:rPr>
      </w:pPr>
    </w:p>
    <w:p w14:paraId="61519F48" w14:textId="77777777" w:rsidR="00F93E24" w:rsidRPr="00F93E24" w:rsidRDefault="00F93E24" w:rsidP="00F93E24">
      <w:pPr>
        <w:rPr>
          <w:rFonts w:ascii="Arial" w:hAnsi="Arial" w:cs="Arial"/>
          <w:sz w:val="20"/>
          <w:szCs w:val="20"/>
        </w:rPr>
      </w:pPr>
    </w:p>
    <w:p w14:paraId="13586B45" w14:textId="77777777" w:rsidR="00F93E24" w:rsidRPr="00F93E24" w:rsidRDefault="00F93E24" w:rsidP="00F93E24">
      <w:pPr>
        <w:rPr>
          <w:rFonts w:ascii="Arial" w:hAnsi="Arial" w:cs="Arial"/>
          <w:sz w:val="20"/>
          <w:szCs w:val="20"/>
        </w:rPr>
      </w:pPr>
    </w:p>
    <w:p w14:paraId="4217EEF0" w14:textId="77777777" w:rsidR="00F93E24" w:rsidRPr="00F93E24" w:rsidRDefault="00F93E24" w:rsidP="00F93E24">
      <w:pPr>
        <w:rPr>
          <w:rFonts w:ascii="Arial" w:hAnsi="Arial" w:cs="Arial"/>
          <w:sz w:val="20"/>
          <w:szCs w:val="20"/>
        </w:rPr>
      </w:pPr>
      <w:r w:rsidRPr="00F93E24">
        <w:rPr>
          <w:rFonts w:ascii="Arial" w:hAnsi="Arial" w:cs="Arial"/>
          <w:sz w:val="20"/>
          <w:szCs w:val="20"/>
        </w:rPr>
        <w:t>scp ~/.ssh/id_rsa_clusters/ hdiuser@transstor2-ssh.azurehdinsight.net:~/.ssh/id_rsa</w:t>
      </w:r>
    </w:p>
    <w:p w14:paraId="2B3641DC" w14:textId="77777777" w:rsidR="00F93E24" w:rsidRPr="00F93E24" w:rsidRDefault="00F93E24" w:rsidP="00F93E24">
      <w:pPr>
        <w:rPr>
          <w:rFonts w:ascii="Arial" w:hAnsi="Arial" w:cs="Arial"/>
          <w:sz w:val="20"/>
          <w:szCs w:val="20"/>
        </w:rPr>
      </w:pPr>
      <w:r w:rsidRPr="00F93E24">
        <w:rPr>
          <w:rFonts w:ascii="Arial" w:hAnsi="Arial" w:cs="Arial"/>
          <w:sz w:val="20"/>
          <w:szCs w:val="20"/>
        </w:rPr>
        <w:t>scp ~/.ssh/id_rsa_clusters/ hdiuser@transstor3-ssh.azurehdinsight.net:~/.ssh/id_rsa</w:t>
      </w:r>
    </w:p>
    <w:p w14:paraId="5B895223" w14:textId="77777777" w:rsidR="00F93E24" w:rsidRPr="00F93E24" w:rsidRDefault="00F93E24" w:rsidP="00F93E24">
      <w:pPr>
        <w:rPr>
          <w:rFonts w:ascii="Arial" w:hAnsi="Arial" w:cs="Arial"/>
          <w:sz w:val="20"/>
          <w:szCs w:val="20"/>
        </w:rPr>
      </w:pPr>
    </w:p>
    <w:p w14:paraId="3E20F1EA" w14:textId="77777777" w:rsidR="00F93E24" w:rsidRPr="00F93E24" w:rsidRDefault="00F93E24" w:rsidP="00F93E24">
      <w:pPr>
        <w:rPr>
          <w:rFonts w:ascii="Arial" w:hAnsi="Arial" w:cs="Arial"/>
          <w:sz w:val="20"/>
          <w:szCs w:val="20"/>
        </w:rPr>
      </w:pPr>
    </w:p>
    <w:p w14:paraId="10ED78C0"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013E0FF5" w14:textId="77777777" w:rsidR="00F93E24" w:rsidRPr="00F93E24" w:rsidRDefault="00F93E24" w:rsidP="00F93E24">
      <w:pPr>
        <w:rPr>
          <w:rFonts w:ascii="Arial" w:hAnsi="Arial" w:cs="Arial"/>
          <w:sz w:val="20"/>
          <w:szCs w:val="20"/>
        </w:rPr>
      </w:pPr>
      <w:r w:rsidRPr="00F93E24">
        <w:rPr>
          <w:rFonts w:ascii="Arial" w:hAnsi="Arial" w:cs="Arial"/>
          <w:sz w:val="20"/>
          <w:szCs w:val="20"/>
        </w:rPr>
        <w:t># pelican</w:t>
      </w:r>
    </w:p>
    <w:p w14:paraId="44F6D1F1"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4BE0DD46" w14:textId="77777777" w:rsidR="00F93E24" w:rsidRPr="00F93E24" w:rsidRDefault="00F93E24" w:rsidP="00F93E24">
      <w:pPr>
        <w:rPr>
          <w:rFonts w:ascii="Arial" w:hAnsi="Arial" w:cs="Arial"/>
          <w:sz w:val="20"/>
          <w:szCs w:val="20"/>
        </w:rPr>
      </w:pPr>
      <w:r w:rsidRPr="00F93E24">
        <w:rPr>
          <w:rFonts w:ascii="Arial" w:hAnsi="Arial" w:cs="Arial"/>
          <w:sz w:val="20"/>
          <w:szCs w:val="20"/>
        </w:rPr>
        <w:t>nohup hadoop distcp wasb://westattempts@ebirdweststore.blob.core.windows.net/American_White_Pelican_nth.amer/200_fold_241_nodes_1.9k_maps_1.9k_reduces wasbs://runs@sd2.blob.core.windows.net/American_White_Pelican/ &gt; copy.pelican_on.better_cluster.txt &amp;</w:t>
      </w:r>
    </w:p>
    <w:p w14:paraId="0C9599C1" w14:textId="77777777" w:rsidR="00F93E24" w:rsidRPr="00F93E24" w:rsidRDefault="00F93E24" w:rsidP="00F93E24">
      <w:pPr>
        <w:rPr>
          <w:rFonts w:ascii="Arial" w:hAnsi="Arial" w:cs="Arial"/>
          <w:sz w:val="20"/>
          <w:szCs w:val="20"/>
        </w:rPr>
      </w:pPr>
    </w:p>
    <w:p w14:paraId="623833FD"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212F5790" w14:textId="77777777" w:rsidR="00F93E24" w:rsidRPr="00F93E24" w:rsidRDefault="00F93E24" w:rsidP="00F93E24">
      <w:pPr>
        <w:rPr>
          <w:rFonts w:ascii="Arial" w:hAnsi="Arial" w:cs="Arial"/>
          <w:sz w:val="20"/>
          <w:szCs w:val="20"/>
        </w:rPr>
      </w:pPr>
      <w:r w:rsidRPr="00F93E24">
        <w:rPr>
          <w:rFonts w:ascii="Arial" w:hAnsi="Arial" w:cs="Arial"/>
          <w:sz w:val="20"/>
          <w:szCs w:val="20"/>
        </w:rPr>
        <w:t># Western tanager</w:t>
      </w:r>
    </w:p>
    <w:p w14:paraId="303F034F"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7C6EB8ED" w14:textId="77777777" w:rsidR="00F93E24" w:rsidRPr="00F93E24" w:rsidRDefault="00F93E24" w:rsidP="00F93E24">
      <w:pPr>
        <w:rPr>
          <w:rFonts w:ascii="Arial" w:hAnsi="Arial" w:cs="Arial"/>
          <w:sz w:val="20"/>
          <w:szCs w:val="20"/>
        </w:rPr>
      </w:pPr>
      <w:r w:rsidRPr="00F93E24">
        <w:rPr>
          <w:rFonts w:ascii="Arial" w:hAnsi="Arial" w:cs="Arial"/>
          <w:sz w:val="20"/>
          <w:szCs w:val="20"/>
        </w:rPr>
        <w:t>hadoop distcp wasb://westattempts@ebirdweststore.blob.core.windows.net/Western_Tanager_nth.amer/200_fold_241_nodes_1.9k_maps_1.9k_reduces wasbs://runs@sd2.blob.core.windows.net/Western_Tanager/</w:t>
      </w:r>
    </w:p>
    <w:p w14:paraId="3EB94406" w14:textId="77777777" w:rsidR="00F93E24" w:rsidRPr="00F93E24" w:rsidRDefault="00F93E24" w:rsidP="00F93E24">
      <w:pPr>
        <w:rPr>
          <w:rFonts w:ascii="Arial" w:hAnsi="Arial" w:cs="Arial"/>
          <w:sz w:val="20"/>
          <w:szCs w:val="20"/>
        </w:rPr>
      </w:pPr>
    </w:p>
    <w:p w14:paraId="6473719E"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3BDAB9A1" w14:textId="77777777" w:rsidR="00F93E24" w:rsidRPr="00F93E24" w:rsidRDefault="00F93E24" w:rsidP="00F93E24">
      <w:pPr>
        <w:rPr>
          <w:rFonts w:ascii="Arial" w:hAnsi="Arial" w:cs="Arial"/>
          <w:sz w:val="20"/>
          <w:szCs w:val="20"/>
        </w:rPr>
      </w:pPr>
      <w:r w:rsidRPr="00F93E24">
        <w:rPr>
          <w:rFonts w:ascii="Arial" w:hAnsi="Arial" w:cs="Arial"/>
          <w:sz w:val="20"/>
          <w:szCs w:val="20"/>
        </w:rPr>
        <w:t># yellow-rumped warbler</w:t>
      </w:r>
    </w:p>
    <w:p w14:paraId="5110194C"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71A76135" w14:textId="77777777" w:rsidR="00F93E24" w:rsidRPr="00F93E24" w:rsidRDefault="00F93E24" w:rsidP="00F93E24">
      <w:pPr>
        <w:rPr>
          <w:rFonts w:ascii="Arial" w:hAnsi="Arial" w:cs="Arial"/>
          <w:sz w:val="20"/>
          <w:szCs w:val="20"/>
        </w:rPr>
      </w:pPr>
      <w:r w:rsidRPr="00F93E24">
        <w:rPr>
          <w:rFonts w:ascii="Arial" w:hAnsi="Arial" w:cs="Arial"/>
          <w:sz w:val="20"/>
          <w:szCs w:val="20"/>
        </w:rPr>
        <w:t>nohup hadoop distcp wasb://westattempts@ebirdweststore.blob.core.windows.net/Yellow-rumped_Warbler/200_fold_241_nodes_1.9k_maps_1.9k_reduces wasbs://runs@sd2.blob.core.windows.net/Yellow-rumped_Warbler/ &gt; copy.across.accounts_Yellow.rumped.warbler.txt &amp;</w:t>
      </w:r>
    </w:p>
    <w:p w14:paraId="3D491DF9" w14:textId="77777777" w:rsidR="00F93E24" w:rsidRPr="00F93E24" w:rsidRDefault="00F93E24" w:rsidP="00F93E24">
      <w:pPr>
        <w:rPr>
          <w:rFonts w:ascii="Arial" w:hAnsi="Arial" w:cs="Arial"/>
          <w:sz w:val="20"/>
          <w:szCs w:val="20"/>
        </w:rPr>
      </w:pPr>
    </w:p>
    <w:p w14:paraId="390FACB4"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296147AA" w14:textId="77777777" w:rsidR="00F93E24" w:rsidRPr="00F93E24" w:rsidRDefault="00F93E24" w:rsidP="00F93E24">
      <w:pPr>
        <w:rPr>
          <w:rFonts w:ascii="Arial" w:hAnsi="Arial" w:cs="Arial"/>
          <w:sz w:val="20"/>
          <w:szCs w:val="20"/>
        </w:rPr>
      </w:pPr>
      <w:r w:rsidRPr="00F93E24">
        <w:rPr>
          <w:rFonts w:ascii="Arial" w:hAnsi="Arial" w:cs="Arial"/>
          <w:sz w:val="20"/>
          <w:szCs w:val="20"/>
        </w:rPr>
        <w:t># Blue-winged_Teal</w:t>
      </w:r>
    </w:p>
    <w:p w14:paraId="1407092C"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6CF78A3D" w14:textId="77777777" w:rsidR="00F93E24" w:rsidRPr="00F93E24" w:rsidRDefault="00F93E24" w:rsidP="00F93E24">
      <w:pPr>
        <w:rPr>
          <w:rFonts w:ascii="Arial" w:hAnsi="Arial" w:cs="Arial"/>
          <w:sz w:val="20"/>
          <w:szCs w:val="20"/>
        </w:rPr>
      </w:pPr>
      <w:r w:rsidRPr="00F93E24">
        <w:rPr>
          <w:rFonts w:ascii="Arial" w:hAnsi="Arial" w:cs="Arial"/>
          <w:sz w:val="20"/>
          <w:szCs w:val="20"/>
        </w:rPr>
        <w:t>nohup hadoop distcp wasb://westattempts@ebirdweststore.blob.core.windows.net/Blue-winged_Teal/200_fold_241_nodes_1.9k_maps_1.9k_reduces wasbs://runs@sd2.blob.core.windows.net/Blue-winged_Teal/ &gt; copy.across.accounts_Blue-winged.Teal.txt &amp;</w:t>
      </w:r>
    </w:p>
    <w:p w14:paraId="6F7F3B45" w14:textId="77777777" w:rsidR="00F93E24" w:rsidRPr="00F93E24" w:rsidRDefault="00F93E24" w:rsidP="00F93E24">
      <w:pPr>
        <w:rPr>
          <w:rFonts w:ascii="Arial" w:hAnsi="Arial" w:cs="Arial"/>
          <w:sz w:val="20"/>
          <w:szCs w:val="20"/>
        </w:rPr>
      </w:pPr>
    </w:p>
    <w:p w14:paraId="7F11C2AB" w14:textId="77777777" w:rsidR="00F93E24" w:rsidRPr="00F93E24" w:rsidRDefault="00F93E24" w:rsidP="00F93E24">
      <w:pPr>
        <w:rPr>
          <w:rFonts w:ascii="Arial" w:hAnsi="Arial" w:cs="Arial"/>
          <w:sz w:val="20"/>
          <w:szCs w:val="20"/>
        </w:rPr>
      </w:pPr>
    </w:p>
    <w:p w14:paraId="67661D05" w14:textId="77777777" w:rsidR="00F93E24" w:rsidRPr="00F93E24" w:rsidRDefault="00F93E24" w:rsidP="00F93E24">
      <w:pPr>
        <w:rPr>
          <w:rFonts w:ascii="Arial" w:hAnsi="Arial" w:cs="Arial"/>
          <w:sz w:val="20"/>
          <w:szCs w:val="20"/>
        </w:rPr>
      </w:pPr>
    </w:p>
    <w:p w14:paraId="53742F3E" w14:textId="77777777" w:rsidR="00F93E24" w:rsidRPr="00F93E24" w:rsidRDefault="00F93E24" w:rsidP="00F93E24">
      <w:pPr>
        <w:rPr>
          <w:rFonts w:ascii="Arial" w:hAnsi="Arial" w:cs="Arial"/>
          <w:sz w:val="20"/>
          <w:szCs w:val="20"/>
        </w:rPr>
      </w:pPr>
      <w:r w:rsidRPr="00F93E24">
        <w:rPr>
          <w:rFonts w:ascii="Arial" w:hAnsi="Arial" w:cs="Arial"/>
          <w:sz w:val="20"/>
          <w:szCs w:val="20"/>
        </w:rPr>
        <w:t>### 3 research grade species, where the intermediate files, MR1 results, are desired for research needs.</w:t>
      </w:r>
    </w:p>
    <w:p w14:paraId="2B4542FA" w14:textId="77777777" w:rsidR="00F93E24" w:rsidRPr="00F93E24" w:rsidRDefault="00F93E24" w:rsidP="00F93E24">
      <w:pPr>
        <w:rPr>
          <w:rFonts w:ascii="Arial" w:hAnsi="Arial" w:cs="Arial"/>
          <w:sz w:val="20"/>
          <w:szCs w:val="20"/>
        </w:rPr>
      </w:pPr>
      <w:r w:rsidRPr="00F93E24">
        <w:rPr>
          <w:rFonts w:ascii="Arial" w:hAnsi="Arial" w:cs="Arial"/>
          <w:sz w:val="20"/>
          <w:szCs w:val="20"/>
        </w:rPr>
        <w:t>Succesfully getting everything over means NEB can blitz his ad hoc account...</w:t>
      </w:r>
    </w:p>
    <w:p w14:paraId="1B27486A" w14:textId="77777777" w:rsidR="00F93E24" w:rsidRPr="00F93E24" w:rsidRDefault="00F93E24" w:rsidP="00F93E24">
      <w:pPr>
        <w:rPr>
          <w:rFonts w:ascii="Arial" w:hAnsi="Arial" w:cs="Arial"/>
          <w:sz w:val="20"/>
          <w:szCs w:val="20"/>
        </w:rPr>
      </w:pPr>
      <w:r w:rsidRPr="00F93E24">
        <w:rPr>
          <w:rFonts w:ascii="Arial" w:hAnsi="Arial" w:cs="Arial"/>
          <w:sz w:val="20"/>
          <w:szCs w:val="20"/>
        </w:rPr>
        <w:tab/>
        <w:t>or at least clear it out so its lightweight, it does have cores that can be mobilized for an emergency production run.</w:t>
      </w:r>
    </w:p>
    <w:p w14:paraId="4D11CAF2" w14:textId="77777777" w:rsidR="00F93E24" w:rsidRPr="00F93E24" w:rsidRDefault="00F93E24" w:rsidP="00F93E24">
      <w:pPr>
        <w:rPr>
          <w:rFonts w:ascii="Arial" w:hAnsi="Arial" w:cs="Arial"/>
          <w:sz w:val="20"/>
          <w:szCs w:val="20"/>
        </w:rPr>
      </w:pPr>
    </w:p>
    <w:p w14:paraId="3EA387D9" w14:textId="77777777" w:rsidR="00F93E24" w:rsidRPr="00F93E24" w:rsidRDefault="00F93E24" w:rsidP="00F93E24">
      <w:pPr>
        <w:rPr>
          <w:rFonts w:ascii="Arial" w:hAnsi="Arial" w:cs="Arial"/>
          <w:sz w:val="20"/>
          <w:szCs w:val="20"/>
        </w:rPr>
      </w:pPr>
      <w:r w:rsidRPr="00F93E24">
        <w:rPr>
          <w:rFonts w:ascii="Arial" w:hAnsi="Arial" w:cs="Arial"/>
          <w:sz w:val="20"/>
          <w:szCs w:val="20"/>
        </w:rPr>
        <w:tab/>
        <w:t>- wood thrush</w:t>
      </w:r>
    </w:p>
    <w:p w14:paraId="229F52D2" w14:textId="77777777" w:rsidR="00F93E24" w:rsidRPr="00F93E24" w:rsidRDefault="00F93E24" w:rsidP="00F93E24">
      <w:pPr>
        <w:rPr>
          <w:rFonts w:ascii="Arial" w:hAnsi="Arial" w:cs="Arial"/>
          <w:sz w:val="20"/>
          <w:szCs w:val="20"/>
        </w:rPr>
      </w:pPr>
      <w:r w:rsidRPr="00F93E24">
        <w:rPr>
          <w:rFonts w:ascii="Arial" w:hAnsi="Arial" w:cs="Arial"/>
          <w:sz w:val="20"/>
          <w:szCs w:val="20"/>
        </w:rPr>
        <w:tab/>
        <w:t>- blackpole</w:t>
      </w:r>
    </w:p>
    <w:p w14:paraId="5539049A" w14:textId="77777777" w:rsidR="00F93E24" w:rsidRPr="00F93E24" w:rsidRDefault="00F93E24" w:rsidP="00F93E24">
      <w:pPr>
        <w:rPr>
          <w:rFonts w:ascii="Arial" w:hAnsi="Arial" w:cs="Arial"/>
          <w:sz w:val="20"/>
          <w:szCs w:val="20"/>
        </w:rPr>
      </w:pPr>
      <w:r w:rsidRPr="00F93E24">
        <w:rPr>
          <w:rFonts w:ascii="Arial" w:hAnsi="Arial" w:cs="Arial"/>
          <w:sz w:val="20"/>
          <w:szCs w:val="20"/>
        </w:rPr>
        <w:tab/>
        <w:t>- tree swallow</w:t>
      </w:r>
    </w:p>
    <w:p w14:paraId="07725846" w14:textId="77777777" w:rsidR="00F93E24" w:rsidRPr="00F93E24" w:rsidRDefault="00F93E24" w:rsidP="00F93E24">
      <w:pPr>
        <w:rPr>
          <w:rFonts w:ascii="Arial" w:hAnsi="Arial" w:cs="Arial"/>
          <w:sz w:val="20"/>
          <w:szCs w:val="20"/>
        </w:rPr>
      </w:pPr>
    </w:p>
    <w:p w14:paraId="48B11E1E" w14:textId="77777777" w:rsidR="00F93E24" w:rsidRPr="00F93E24" w:rsidRDefault="00F93E24" w:rsidP="00F93E24">
      <w:pPr>
        <w:rPr>
          <w:rFonts w:ascii="Arial" w:hAnsi="Arial" w:cs="Arial"/>
          <w:sz w:val="20"/>
          <w:szCs w:val="20"/>
        </w:rPr>
      </w:pPr>
    </w:p>
    <w:p w14:paraId="4DDD3093"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399D62C6" w14:textId="77777777" w:rsidR="00F93E24" w:rsidRPr="00F93E24" w:rsidRDefault="00F93E24" w:rsidP="00F93E24">
      <w:pPr>
        <w:rPr>
          <w:rFonts w:ascii="Arial" w:hAnsi="Arial" w:cs="Arial"/>
          <w:sz w:val="20"/>
          <w:szCs w:val="20"/>
        </w:rPr>
      </w:pPr>
      <w:r w:rsidRPr="00F93E24">
        <w:rPr>
          <w:rFonts w:ascii="Arial" w:hAnsi="Arial" w:cs="Arial"/>
          <w:sz w:val="20"/>
          <w:szCs w:val="20"/>
        </w:rPr>
        <w:t># blackpole</w:t>
      </w:r>
    </w:p>
    <w:p w14:paraId="65E32AEE"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56F2E6F8" w14:textId="77777777" w:rsidR="00F93E24" w:rsidRPr="00F93E24" w:rsidRDefault="00F93E24" w:rsidP="00F93E24">
      <w:pPr>
        <w:rPr>
          <w:rFonts w:ascii="Arial" w:hAnsi="Arial" w:cs="Arial"/>
          <w:sz w:val="20"/>
          <w:szCs w:val="20"/>
        </w:rPr>
      </w:pPr>
      <w:r w:rsidRPr="00F93E24">
        <w:rPr>
          <w:rFonts w:ascii="Arial" w:hAnsi="Arial" w:cs="Arial"/>
          <w:sz w:val="20"/>
          <w:szCs w:val="20"/>
        </w:rPr>
        <w:t>nohup hadoop distcp wasb://westattempts@ebirdweststore.blob.core.windows.net/blackpoll-nth-amer/200_fold_241_nodes_1.9k_maps_1.9k_reduces wasbs://runs@sd2.blob.core.windows.net/Blackpoll_Warbler/ &gt; blackpoll.copy.over.txt &amp;</w:t>
      </w:r>
    </w:p>
    <w:p w14:paraId="3F939142" w14:textId="77777777" w:rsidR="00F93E24" w:rsidRPr="00F93E24" w:rsidRDefault="00F93E24" w:rsidP="00F93E24">
      <w:pPr>
        <w:rPr>
          <w:rFonts w:ascii="Arial" w:hAnsi="Arial" w:cs="Arial"/>
          <w:sz w:val="20"/>
          <w:szCs w:val="20"/>
        </w:rPr>
      </w:pPr>
    </w:p>
    <w:p w14:paraId="1B3870AA"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5F46DB82" w14:textId="77777777" w:rsidR="00F93E24" w:rsidRPr="00F93E24" w:rsidRDefault="00F93E24" w:rsidP="00F93E24">
      <w:pPr>
        <w:rPr>
          <w:rFonts w:ascii="Arial" w:hAnsi="Arial" w:cs="Arial"/>
          <w:sz w:val="20"/>
          <w:szCs w:val="20"/>
        </w:rPr>
      </w:pPr>
      <w:r w:rsidRPr="00F93E24">
        <w:rPr>
          <w:rFonts w:ascii="Arial" w:hAnsi="Arial" w:cs="Arial"/>
          <w:sz w:val="20"/>
          <w:szCs w:val="20"/>
        </w:rPr>
        <w:t># wood thrush</w:t>
      </w:r>
    </w:p>
    <w:p w14:paraId="3C5FFB72"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493E097F" w14:textId="77777777" w:rsidR="00F93E24" w:rsidRPr="00F93E24" w:rsidRDefault="00F93E24" w:rsidP="00F93E24">
      <w:pPr>
        <w:rPr>
          <w:rFonts w:ascii="Arial" w:hAnsi="Arial" w:cs="Arial"/>
          <w:sz w:val="20"/>
          <w:szCs w:val="20"/>
        </w:rPr>
      </w:pPr>
      <w:r w:rsidRPr="00F93E24">
        <w:rPr>
          <w:rFonts w:ascii="Arial" w:hAnsi="Arial" w:cs="Arial"/>
          <w:sz w:val="20"/>
          <w:szCs w:val="20"/>
        </w:rPr>
        <w:t>nohup hadoop distcp wasb://westattempts@ebirdweststore.blob.core.windows.net/wood-thrush-nth-amer/200_fold_241_nodes_1.9k_maps_1.9k_reduces wasbs://runs@sd2.blob.core.windows.net/Wood_Thrush/ &gt; wood.thrush_copy.over.txt &amp;</w:t>
      </w:r>
    </w:p>
    <w:p w14:paraId="6BFF391B" w14:textId="77777777" w:rsidR="00F93E24" w:rsidRPr="00F93E24" w:rsidRDefault="00F93E24" w:rsidP="00F93E24">
      <w:pPr>
        <w:rPr>
          <w:rFonts w:ascii="Arial" w:hAnsi="Arial" w:cs="Arial"/>
          <w:sz w:val="20"/>
          <w:szCs w:val="20"/>
        </w:rPr>
      </w:pPr>
    </w:p>
    <w:p w14:paraId="393EB732"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3606D2B4" w14:textId="77777777" w:rsidR="00F93E24" w:rsidRPr="00F93E24" w:rsidRDefault="00F93E24" w:rsidP="00F93E24">
      <w:pPr>
        <w:rPr>
          <w:rFonts w:ascii="Arial" w:hAnsi="Arial" w:cs="Arial"/>
          <w:sz w:val="20"/>
          <w:szCs w:val="20"/>
        </w:rPr>
      </w:pPr>
      <w:r w:rsidRPr="00F93E24">
        <w:rPr>
          <w:rFonts w:ascii="Arial" w:hAnsi="Arial" w:cs="Arial"/>
          <w:sz w:val="20"/>
          <w:szCs w:val="20"/>
        </w:rPr>
        <w:t>#  TRES</w:t>
      </w:r>
    </w:p>
    <w:p w14:paraId="3ECE1F8E" w14:textId="77777777" w:rsidR="00F93E24" w:rsidRPr="00F93E24" w:rsidRDefault="00F93E24" w:rsidP="00F93E24">
      <w:pPr>
        <w:rPr>
          <w:rFonts w:ascii="Arial" w:hAnsi="Arial" w:cs="Arial"/>
          <w:sz w:val="20"/>
          <w:szCs w:val="20"/>
        </w:rPr>
      </w:pPr>
      <w:r w:rsidRPr="00F93E24">
        <w:rPr>
          <w:rFonts w:ascii="Arial" w:hAnsi="Arial" w:cs="Arial"/>
          <w:sz w:val="20"/>
          <w:szCs w:val="20"/>
        </w:rPr>
        <w:t>## do this one last, it has some threshold information too</w:t>
      </w:r>
    </w:p>
    <w:p w14:paraId="049D4E1A" w14:textId="77777777" w:rsidR="00F93E24" w:rsidRPr="00F93E24" w:rsidRDefault="00F93E24" w:rsidP="00F93E24">
      <w:pPr>
        <w:rPr>
          <w:rFonts w:ascii="Arial" w:hAnsi="Arial" w:cs="Arial"/>
          <w:sz w:val="20"/>
          <w:szCs w:val="20"/>
        </w:rPr>
      </w:pPr>
      <w:r w:rsidRPr="00F93E24">
        <w:rPr>
          <w:rFonts w:ascii="Arial" w:hAnsi="Arial" w:cs="Arial"/>
          <w:sz w:val="20"/>
          <w:szCs w:val="20"/>
        </w:rPr>
        <w:t>#-------------------------------------------------------------------------------</w:t>
      </w:r>
    </w:p>
    <w:p w14:paraId="21C9E1D0" w14:textId="77777777" w:rsidR="00F93E24" w:rsidRPr="00F93E24" w:rsidRDefault="00F93E24" w:rsidP="00F93E24">
      <w:pPr>
        <w:rPr>
          <w:rFonts w:ascii="Arial" w:hAnsi="Arial" w:cs="Arial"/>
          <w:sz w:val="20"/>
          <w:szCs w:val="20"/>
        </w:rPr>
      </w:pPr>
      <w:r w:rsidRPr="00F93E24">
        <w:rPr>
          <w:rFonts w:ascii="Arial" w:hAnsi="Arial" w:cs="Arial"/>
          <w:sz w:val="20"/>
          <w:szCs w:val="20"/>
        </w:rPr>
        <w:t>tres-nth-amer-abund</w:t>
      </w:r>
    </w:p>
    <w:p w14:paraId="58E89C09" w14:textId="77777777" w:rsidR="00F93E24" w:rsidRPr="00F93E24" w:rsidRDefault="00F93E24" w:rsidP="00F93E24">
      <w:pPr>
        <w:rPr>
          <w:rFonts w:ascii="Arial" w:hAnsi="Arial" w:cs="Arial"/>
          <w:sz w:val="20"/>
          <w:szCs w:val="20"/>
        </w:rPr>
      </w:pPr>
    </w:p>
    <w:p w14:paraId="6EB6FD4D" w14:textId="77777777" w:rsidR="00F93E24" w:rsidRPr="00F93E24" w:rsidRDefault="00F93E24" w:rsidP="00F93E24">
      <w:pPr>
        <w:rPr>
          <w:rFonts w:ascii="Arial" w:hAnsi="Arial" w:cs="Arial"/>
          <w:sz w:val="20"/>
          <w:szCs w:val="20"/>
        </w:rPr>
      </w:pPr>
      <w:r w:rsidRPr="00F93E24">
        <w:rPr>
          <w:rFonts w:ascii="Arial" w:hAnsi="Arial" w:cs="Arial"/>
          <w:sz w:val="20"/>
          <w:szCs w:val="20"/>
        </w:rPr>
        <w:t>## MR! results</w:t>
      </w:r>
    </w:p>
    <w:p w14:paraId="7D2072B9" w14:textId="77777777" w:rsidR="00F93E24" w:rsidRPr="00F93E24" w:rsidRDefault="00F93E24" w:rsidP="00F93E24">
      <w:pPr>
        <w:rPr>
          <w:rFonts w:ascii="Arial" w:hAnsi="Arial" w:cs="Arial"/>
          <w:sz w:val="20"/>
          <w:szCs w:val="20"/>
        </w:rPr>
      </w:pPr>
      <w:r w:rsidRPr="00F93E24">
        <w:rPr>
          <w:rFonts w:ascii="Arial" w:hAnsi="Arial" w:cs="Arial"/>
          <w:sz w:val="20"/>
          <w:szCs w:val="20"/>
        </w:rPr>
        <w:t>nohup hadoop distcp wasb://westattempts@ebirdweststore.blob.core.windows.net/tres-nth-amer-abund/200_fold_150_nodes_2k_maps_2k_reduces wasbs://runs@sd2.blob.core.windows.net/TRES/ &gt; TRES.copy.over.mr1.redults.txt &amp;</w:t>
      </w:r>
    </w:p>
    <w:p w14:paraId="60DE17DE" w14:textId="77777777" w:rsidR="00F93E24" w:rsidRPr="00F93E24" w:rsidRDefault="00F93E24" w:rsidP="00F93E24">
      <w:pPr>
        <w:rPr>
          <w:rFonts w:ascii="Arial" w:hAnsi="Arial" w:cs="Arial"/>
          <w:sz w:val="20"/>
          <w:szCs w:val="20"/>
        </w:rPr>
      </w:pPr>
    </w:p>
    <w:p w14:paraId="434698CF" w14:textId="77777777" w:rsidR="00F93E24" w:rsidRPr="00F93E24" w:rsidRDefault="00F93E24" w:rsidP="00F93E24">
      <w:pPr>
        <w:rPr>
          <w:rFonts w:ascii="Arial" w:hAnsi="Arial" w:cs="Arial"/>
          <w:sz w:val="20"/>
          <w:szCs w:val="20"/>
        </w:rPr>
      </w:pPr>
      <w:r w:rsidRPr="00F93E24">
        <w:rPr>
          <w:rFonts w:ascii="Arial" w:hAnsi="Arial" w:cs="Arial"/>
          <w:sz w:val="20"/>
          <w:szCs w:val="20"/>
        </w:rPr>
        <w:t>##threshold results too!</w:t>
      </w:r>
    </w:p>
    <w:p w14:paraId="06610C07" w14:textId="77777777" w:rsidR="00F93E24" w:rsidRPr="00F93E24" w:rsidRDefault="00F93E24" w:rsidP="00F93E24">
      <w:pPr>
        <w:rPr>
          <w:rFonts w:ascii="Arial" w:hAnsi="Arial" w:cs="Arial"/>
          <w:sz w:val="20"/>
          <w:szCs w:val="20"/>
        </w:rPr>
      </w:pPr>
      <w:r w:rsidRPr="00F93E24">
        <w:rPr>
          <w:rFonts w:ascii="Arial" w:hAnsi="Arial" w:cs="Arial"/>
          <w:sz w:val="20"/>
          <w:szCs w:val="20"/>
        </w:rPr>
        <w:t>nohup hadoop distcp wasb://westattempts@ebirdweststore.blob.core.windows.net/tres-nth-amer-abund/threshold_results_3_draw_25_thresh_pipe.method_long.time.out wasbs://runs@sd2.blob.core.windows.net/TRES/ &gt; TRES_copy.over.threshold.results.txt &amp;</w:t>
      </w:r>
    </w:p>
    <w:p w14:paraId="54171F51" w14:textId="77777777" w:rsidR="00F93E24" w:rsidRPr="00F93E24" w:rsidRDefault="00F93E24" w:rsidP="00F93E24">
      <w:pPr>
        <w:rPr>
          <w:rFonts w:ascii="Arial" w:hAnsi="Arial" w:cs="Arial"/>
          <w:sz w:val="20"/>
          <w:szCs w:val="20"/>
        </w:rPr>
      </w:pPr>
    </w:p>
    <w:p w14:paraId="161937CD" w14:textId="77777777" w:rsidR="00F93E24" w:rsidRPr="00F93E24" w:rsidRDefault="00F93E24" w:rsidP="00F93E24">
      <w:pPr>
        <w:rPr>
          <w:rFonts w:ascii="Arial" w:hAnsi="Arial" w:cs="Arial"/>
          <w:sz w:val="20"/>
          <w:szCs w:val="20"/>
        </w:rPr>
      </w:pPr>
    </w:p>
    <w:p w14:paraId="607E70FD" w14:textId="77777777" w:rsidR="00F93E24" w:rsidRPr="00F93E24" w:rsidRDefault="00F93E24" w:rsidP="00F93E24">
      <w:pPr>
        <w:rPr>
          <w:rFonts w:ascii="Arial" w:hAnsi="Arial" w:cs="Arial"/>
          <w:sz w:val="20"/>
          <w:szCs w:val="20"/>
        </w:rPr>
      </w:pPr>
    </w:p>
    <w:p w14:paraId="6DC1789E" w14:textId="77777777" w:rsidR="00F93E24" w:rsidRPr="00F93E24" w:rsidRDefault="00F93E24" w:rsidP="00F93E24">
      <w:pPr>
        <w:rPr>
          <w:rFonts w:ascii="Arial" w:hAnsi="Arial" w:cs="Arial"/>
          <w:sz w:val="20"/>
          <w:szCs w:val="20"/>
        </w:rPr>
      </w:pPr>
    </w:p>
    <w:p w14:paraId="323D3604" w14:textId="77777777" w:rsidR="00F93E24" w:rsidRPr="00F93E24" w:rsidRDefault="00F93E24" w:rsidP="00F93E24">
      <w:pPr>
        <w:rPr>
          <w:rFonts w:ascii="Arial" w:hAnsi="Arial" w:cs="Arial"/>
          <w:sz w:val="20"/>
          <w:szCs w:val="20"/>
        </w:rPr>
      </w:pPr>
    </w:p>
    <w:p w14:paraId="714E1197" w14:textId="77777777" w:rsidR="00F93E24" w:rsidRPr="00F93E24" w:rsidRDefault="00F93E24" w:rsidP="00F93E24">
      <w:pPr>
        <w:rPr>
          <w:rFonts w:ascii="Arial" w:hAnsi="Arial" w:cs="Arial"/>
          <w:sz w:val="20"/>
          <w:szCs w:val="20"/>
        </w:rPr>
      </w:pPr>
    </w:p>
    <w:p w14:paraId="5B05BB66" w14:textId="77777777" w:rsidR="00F93E24" w:rsidRPr="00F93E24" w:rsidRDefault="00F93E24" w:rsidP="00F93E24">
      <w:pPr>
        <w:rPr>
          <w:rFonts w:ascii="Arial" w:hAnsi="Arial" w:cs="Arial"/>
          <w:sz w:val="20"/>
          <w:szCs w:val="20"/>
        </w:rPr>
      </w:pPr>
    </w:p>
    <w:p w14:paraId="05F3277A" w14:textId="77777777" w:rsidR="00F93E24" w:rsidRPr="00F93E24" w:rsidRDefault="00F93E24" w:rsidP="00F93E24">
      <w:pPr>
        <w:rPr>
          <w:rFonts w:ascii="Arial" w:hAnsi="Arial" w:cs="Arial"/>
          <w:sz w:val="20"/>
          <w:szCs w:val="20"/>
        </w:rPr>
      </w:pPr>
    </w:p>
    <w:p w14:paraId="5C3E2A9E" w14:textId="77777777" w:rsidR="00F93E24" w:rsidRPr="00F93E24" w:rsidRDefault="00F93E24" w:rsidP="00F93E24">
      <w:pPr>
        <w:rPr>
          <w:rFonts w:ascii="Arial" w:hAnsi="Arial" w:cs="Arial"/>
          <w:sz w:val="20"/>
          <w:szCs w:val="20"/>
        </w:rPr>
      </w:pPr>
    </w:p>
    <w:p w14:paraId="57F5CB2F" w14:textId="77777777" w:rsidR="00F93E24" w:rsidRPr="00F93E24" w:rsidRDefault="00F93E24" w:rsidP="00F93E24">
      <w:pPr>
        <w:rPr>
          <w:rFonts w:ascii="Arial" w:hAnsi="Arial" w:cs="Arial"/>
          <w:sz w:val="20"/>
          <w:szCs w:val="20"/>
        </w:rPr>
      </w:pPr>
    </w:p>
    <w:p w14:paraId="5E6944AD" w14:textId="77777777" w:rsidR="00F93E24" w:rsidRPr="00894EAA" w:rsidRDefault="00F93E24" w:rsidP="00894EAA">
      <w:pPr>
        <w:rPr>
          <w:rFonts w:ascii="Arial" w:hAnsi="Arial" w:cs="Arial"/>
          <w:sz w:val="20"/>
          <w:szCs w:val="20"/>
        </w:rPr>
      </w:pPr>
    </w:p>
    <w:p w14:paraId="0357A3A9" w14:textId="77777777" w:rsidR="005771CC" w:rsidRDefault="005771CC" w:rsidP="002C237B">
      <w:pPr>
        <w:rPr>
          <w:rFonts w:ascii="Arial" w:hAnsi="Arial" w:cs="Arial"/>
          <w:sz w:val="20"/>
          <w:szCs w:val="20"/>
        </w:rPr>
      </w:pPr>
    </w:p>
    <w:p w14:paraId="542E4B6E" w14:textId="77777777" w:rsidR="005771CC" w:rsidRDefault="005771CC" w:rsidP="002C237B">
      <w:pPr>
        <w:rPr>
          <w:rFonts w:ascii="Arial" w:hAnsi="Arial" w:cs="Arial"/>
          <w:sz w:val="20"/>
          <w:szCs w:val="20"/>
        </w:rPr>
      </w:pPr>
    </w:p>
    <w:p w14:paraId="0F10AE47" w14:textId="77777777" w:rsidR="005771CC" w:rsidRDefault="005771CC" w:rsidP="002C237B">
      <w:pPr>
        <w:rPr>
          <w:rFonts w:ascii="Arial" w:hAnsi="Arial" w:cs="Arial"/>
          <w:sz w:val="20"/>
          <w:szCs w:val="20"/>
        </w:rPr>
      </w:pPr>
    </w:p>
    <w:p w14:paraId="0DFAA22D" w14:textId="77777777" w:rsidR="005771CC" w:rsidRDefault="005771CC" w:rsidP="002C237B">
      <w:pPr>
        <w:rPr>
          <w:rFonts w:ascii="Arial" w:hAnsi="Arial" w:cs="Arial"/>
          <w:sz w:val="20"/>
          <w:szCs w:val="20"/>
        </w:rPr>
      </w:pPr>
    </w:p>
    <w:p w14:paraId="632C5DA8" w14:textId="77777777" w:rsidR="005771CC" w:rsidRDefault="005771CC" w:rsidP="002C237B">
      <w:pPr>
        <w:rPr>
          <w:rFonts w:ascii="Arial" w:hAnsi="Arial" w:cs="Arial"/>
          <w:sz w:val="20"/>
          <w:szCs w:val="20"/>
        </w:rPr>
      </w:pPr>
    </w:p>
    <w:p w14:paraId="3811D08C" w14:textId="77777777" w:rsidR="005771CC" w:rsidRDefault="005771CC" w:rsidP="002C237B">
      <w:pPr>
        <w:rPr>
          <w:rFonts w:ascii="Arial" w:hAnsi="Arial" w:cs="Arial"/>
          <w:sz w:val="20"/>
          <w:szCs w:val="20"/>
        </w:rPr>
      </w:pPr>
    </w:p>
    <w:p w14:paraId="1E7A4E86" w14:textId="77777777" w:rsidR="005771CC" w:rsidRPr="005771CC" w:rsidRDefault="005771CC" w:rsidP="002C237B">
      <w:pPr>
        <w:rPr>
          <w:rFonts w:ascii="Arial" w:hAnsi="Arial" w:cs="Arial"/>
          <w:sz w:val="20"/>
          <w:szCs w:val="20"/>
        </w:rPr>
      </w:pPr>
    </w:p>
    <w:p w14:paraId="366F53AC" w14:textId="77777777" w:rsidR="001E082A" w:rsidRPr="004D5BA8" w:rsidRDefault="001E082A" w:rsidP="001E082A">
      <w:pPr>
        <w:rPr>
          <w:rFonts w:ascii="Arial" w:hAnsi="Arial" w:cs="Arial"/>
          <w:sz w:val="20"/>
          <w:szCs w:val="20"/>
        </w:rPr>
      </w:pPr>
    </w:p>
    <w:sectPr w:rsidR="001E082A" w:rsidRPr="004D5BA8" w:rsidSect="0086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altName w:val="Tahoma"/>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1DD2"/>
    <w:multiLevelType w:val="hybridMultilevel"/>
    <w:tmpl w:val="7244291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05455769"/>
    <w:multiLevelType w:val="hybridMultilevel"/>
    <w:tmpl w:val="401E3868"/>
    <w:lvl w:ilvl="0" w:tplc="6380C332">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2B56EC"/>
    <w:multiLevelType w:val="hybridMultilevel"/>
    <w:tmpl w:val="C3CC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622B3"/>
    <w:multiLevelType w:val="hybridMultilevel"/>
    <w:tmpl w:val="AF78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E03FB"/>
    <w:multiLevelType w:val="hybridMultilevel"/>
    <w:tmpl w:val="B70A72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3028C9"/>
    <w:multiLevelType w:val="multilevel"/>
    <w:tmpl w:val="3AB831AC"/>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40928FF"/>
    <w:multiLevelType w:val="hybridMultilevel"/>
    <w:tmpl w:val="FB0488AA"/>
    <w:lvl w:ilvl="0" w:tplc="23166A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6731D"/>
    <w:multiLevelType w:val="hybridMultilevel"/>
    <w:tmpl w:val="E6F01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87557"/>
    <w:multiLevelType w:val="hybridMultilevel"/>
    <w:tmpl w:val="A88C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7A48DC"/>
    <w:multiLevelType w:val="hybridMultilevel"/>
    <w:tmpl w:val="C1D81CA4"/>
    <w:lvl w:ilvl="0" w:tplc="6380C33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D54D76"/>
    <w:multiLevelType w:val="hybridMultilevel"/>
    <w:tmpl w:val="C870FF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4E5264"/>
    <w:multiLevelType w:val="hybridMultilevel"/>
    <w:tmpl w:val="EF06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A4D4F"/>
    <w:multiLevelType w:val="hybridMultilevel"/>
    <w:tmpl w:val="0B1A3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370C92"/>
    <w:multiLevelType w:val="hybridMultilevel"/>
    <w:tmpl w:val="30AA6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AD4B90"/>
    <w:multiLevelType w:val="hybridMultilevel"/>
    <w:tmpl w:val="43C06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806785"/>
    <w:multiLevelType w:val="hybridMultilevel"/>
    <w:tmpl w:val="639E09F2"/>
    <w:lvl w:ilvl="0" w:tplc="23166A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41780"/>
    <w:multiLevelType w:val="hybridMultilevel"/>
    <w:tmpl w:val="6D94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D34F6"/>
    <w:multiLevelType w:val="hybridMultilevel"/>
    <w:tmpl w:val="19F8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D56A4C"/>
    <w:multiLevelType w:val="hybridMultilevel"/>
    <w:tmpl w:val="46FA5B1E"/>
    <w:lvl w:ilvl="0" w:tplc="9FAAAE16">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726995"/>
    <w:multiLevelType w:val="hybridMultilevel"/>
    <w:tmpl w:val="713A4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FB0A4A"/>
    <w:multiLevelType w:val="hybridMultilevel"/>
    <w:tmpl w:val="E948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F34F4"/>
    <w:multiLevelType w:val="hybridMultilevel"/>
    <w:tmpl w:val="6B725080"/>
    <w:lvl w:ilvl="0" w:tplc="23166A3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622461"/>
    <w:multiLevelType w:val="hybridMultilevel"/>
    <w:tmpl w:val="8B468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96511"/>
    <w:multiLevelType w:val="hybridMultilevel"/>
    <w:tmpl w:val="0766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9637F3"/>
    <w:multiLevelType w:val="hybridMultilevel"/>
    <w:tmpl w:val="5596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8FE18DA"/>
    <w:multiLevelType w:val="hybridMultilevel"/>
    <w:tmpl w:val="E5302010"/>
    <w:lvl w:ilvl="0" w:tplc="6380C33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98A224A"/>
    <w:multiLevelType w:val="hybridMultilevel"/>
    <w:tmpl w:val="524A3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5D0DEC"/>
    <w:multiLevelType w:val="hybridMultilevel"/>
    <w:tmpl w:val="D49E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602477"/>
    <w:multiLevelType w:val="hybridMultilevel"/>
    <w:tmpl w:val="E7540D2E"/>
    <w:lvl w:ilvl="0" w:tplc="23166A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6F4693"/>
    <w:multiLevelType w:val="hybridMultilevel"/>
    <w:tmpl w:val="6E9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234582"/>
    <w:multiLevelType w:val="hybridMultilevel"/>
    <w:tmpl w:val="C2A4A34C"/>
    <w:lvl w:ilvl="0" w:tplc="6380C332">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1A4436"/>
    <w:multiLevelType w:val="hybridMultilevel"/>
    <w:tmpl w:val="174C041C"/>
    <w:lvl w:ilvl="0" w:tplc="9FAAA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6183777"/>
    <w:multiLevelType w:val="multilevel"/>
    <w:tmpl w:val="C1D81CA4"/>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76F61A86"/>
    <w:multiLevelType w:val="hybridMultilevel"/>
    <w:tmpl w:val="794CD592"/>
    <w:lvl w:ilvl="0" w:tplc="23166A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638F4"/>
    <w:multiLevelType w:val="hybridMultilevel"/>
    <w:tmpl w:val="3D0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5"/>
  </w:num>
  <w:num w:numId="4">
    <w:abstractNumId w:val="30"/>
  </w:num>
  <w:num w:numId="5">
    <w:abstractNumId w:val="22"/>
  </w:num>
  <w:num w:numId="6">
    <w:abstractNumId w:val="10"/>
  </w:num>
  <w:num w:numId="7">
    <w:abstractNumId w:val="16"/>
  </w:num>
  <w:num w:numId="8">
    <w:abstractNumId w:val="28"/>
  </w:num>
  <w:num w:numId="9">
    <w:abstractNumId w:val="15"/>
  </w:num>
  <w:num w:numId="10">
    <w:abstractNumId w:val="6"/>
  </w:num>
  <w:num w:numId="11">
    <w:abstractNumId w:val="20"/>
  </w:num>
  <w:num w:numId="12">
    <w:abstractNumId w:val="11"/>
  </w:num>
  <w:num w:numId="13">
    <w:abstractNumId w:val="21"/>
  </w:num>
  <w:num w:numId="14">
    <w:abstractNumId w:val="33"/>
  </w:num>
  <w:num w:numId="15">
    <w:abstractNumId w:val="27"/>
  </w:num>
  <w:num w:numId="16">
    <w:abstractNumId w:val="17"/>
  </w:num>
  <w:num w:numId="17">
    <w:abstractNumId w:val="9"/>
  </w:num>
  <w:num w:numId="18">
    <w:abstractNumId w:val="3"/>
  </w:num>
  <w:num w:numId="19">
    <w:abstractNumId w:val="1"/>
  </w:num>
  <w:num w:numId="20">
    <w:abstractNumId w:val="32"/>
  </w:num>
  <w:num w:numId="21">
    <w:abstractNumId w:val="5"/>
  </w:num>
  <w:num w:numId="22">
    <w:abstractNumId w:val="34"/>
  </w:num>
  <w:num w:numId="23">
    <w:abstractNumId w:val="2"/>
  </w:num>
  <w:num w:numId="24">
    <w:abstractNumId w:val="7"/>
  </w:num>
  <w:num w:numId="25">
    <w:abstractNumId w:val="26"/>
  </w:num>
  <w:num w:numId="26">
    <w:abstractNumId w:val="14"/>
  </w:num>
  <w:num w:numId="27">
    <w:abstractNumId w:val="19"/>
  </w:num>
  <w:num w:numId="28">
    <w:abstractNumId w:val="24"/>
  </w:num>
  <w:num w:numId="29">
    <w:abstractNumId w:val="13"/>
  </w:num>
  <w:num w:numId="30">
    <w:abstractNumId w:val="31"/>
  </w:num>
  <w:num w:numId="31">
    <w:abstractNumId w:val="12"/>
  </w:num>
  <w:num w:numId="32">
    <w:abstractNumId w:val="18"/>
  </w:num>
  <w:num w:numId="33">
    <w:abstractNumId w:val="4"/>
  </w:num>
  <w:num w:numId="34">
    <w:abstractNumId w:val="0"/>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3"/>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748"/>
    <w:rsid w:val="00052428"/>
    <w:rsid w:val="00093CA7"/>
    <w:rsid w:val="000A133F"/>
    <w:rsid w:val="000A2E83"/>
    <w:rsid w:val="000B15B7"/>
    <w:rsid w:val="000F29BA"/>
    <w:rsid w:val="001352EB"/>
    <w:rsid w:val="00155A8D"/>
    <w:rsid w:val="00162ED8"/>
    <w:rsid w:val="001669EF"/>
    <w:rsid w:val="0018515D"/>
    <w:rsid w:val="00186744"/>
    <w:rsid w:val="001C6A10"/>
    <w:rsid w:val="001D1066"/>
    <w:rsid w:val="001E082A"/>
    <w:rsid w:val="001E198C"/>
    <w:rsid w:val="001E48A4"/>
    <w:rsid w:val="001E628A"/>
    <w:rsid w:val="00224077"/>
    <w:rsid w:val="0022433C"/>
    <w:rsid w:val="002358B9"/>
    <w:rsid w:val="0024112C"/>
    <w:rsid w:val="002937F4"/>
    <w:rsid w:val="002A1AEE"/>
    <w:rsid w:val="002A46E6"/>
    <w:rsid w:val="002A6F2F"/>
    <w:rsid w:val="002C237B"/>
    <w:rsid w:val="002C2434"/>
    <w:rsid w:val="002C2F57"/>
    <w:rsid w:val="002E1839"/>
    <w:rsid w:val="002F338F"/>
    <w:rsid w:val="002F35AF"/>
    <w:rsid w:val="003100B7"/>
    <w:rsid w:val="00310479"/>
    <w:rsid w:val="00316007"/>
    <w:rsid w:val="003242DA"/>
    <w:rsid w:val="0032741A"/>
    <w:rsid w:val="0033599A"/>
    <w:rsid w:val="003438B3"/>
    <w:rsid w:val="003921E6"/>
    <w:rsid w:val="003B38C6"/>
    <w:rsid w:val="003B3F80"/>
    <w:rsid w:val="003F6154"/>
    <w:rsid w:val="004136BD"/>
    <w:rsid w:val="0041671C"/>
    <w:rsid w:val="00423CAD"/>
    <w:rsid w:val="004330DB"/>
    <w:rsid w:val="00450983"/>
    <w:rsid w:val="004954F7"/>
    <w:rsid w:val="004D5BA8"/>
    <w:rsid w:val="004E417D"/>
    <w:rsid w:val="0050214C"/>
    <w:rsid w:val="00516444"/>
    <w:rsid w:val="00522EED"/>
    <w:rsid w:val="00544954"/>
    <w:rsid w:val="00545C0E"/>
    <w:rsid w:val="0055414E"/>
    <w:rsid w:val="00566A85"/>
    <w:rsid w:val="00574E42"/>
    <w:rsid w:val="005771CC"/>
    <w:rsid w:val="0059100A"/>
    <w:rsid w:val="00596F13"/>
    <w:rsid w:val="00597474"/>
    <w:rsid w:val="005A4D50"/>
    <w:rsid w:val="005B66DA"/>
    <w:rsid w:val="005C7ADE"/>
    <w:rsid w:val="005E5E17"/>
    <w:rsid w:val="005F0B7C"/>
    <w:rsid w:val="00607B32"/>
    <w:rsid w:val="006170BB"/>
    <w:rsid w:val="00624F46"/>
    <w:rsid w:val="00631710"/>
    <w:rsid w:val="006362F1"/>
    <w:rsid w:val="00641940"/>
    <w:rsid w:val="00656844"/>
    <w:rsid w:val="00662776"/>
    <w:rsid w:val="006664D7"/>
    <w:rsid w:val="00672304"/>
    <w:rsid w:val="006742B3"/>
    <w:rsid w:val="00677856"/>
    <w:rsid w:val="00683655"/>
    <w:rsid w:val="006978E6"/>
    <w:rsid w:val="006A172C"/>
    <w:rsid w:val="006D0D6D"/>
    <w:rsid w:val="006E177B"/>
    <w:rsid w:val="00703EA1"/>
    <w:rsid w:val="00722853"/>
    <w:rsid w:val="007606AA"/>
    <w:rsid w:val="00787DFE"/>
    <w:rsid w:val="007B2819"/>
    <w:rsid w:val="007D1959"/>
    <w:rsid w:val="007F313A"/>
    <w:rsid w:val="007F484D"/>
    <w:rsid w:val="008011CD"/>
    <w:rsid w:val="00813513"/>
    <w:rsid w:val="008166DA"/>
    <w:rsid w:val="00851205"/>
    <w:rsid w:val="008623E4"/>
    <w:rsid w:val="00865599"/>
    <w:rsid w:val="00866D0B"/>
    <w:rsid w:val="008719B9"/>
    <w:rsid w:val="0087607A"/>
    <w:rsid w:val="00894EAA"/>
    <w:rsid w:val="0089503C"/>
    <w:rsid w:val="00897D8E"/>
    <w:rsid w:val="008C5A13"/>
    <w:rsid w:val="008E2E83"/>
    <w:rsid w:val="008E44A5"/>
    <w:rsid w:val="0090287D"/>
    <w:rsid w:val="00902FBF"/>
    <w:rsid w:val="009133B1"/>
    <w:rsid w:val="00914ECE"/>
    <w:rsid w:val="00923995"/>
    <w:rsid w:val="00944B73"/>
    <w:rsid w:val="00954C6D"/>
    <w:rsid w:val="009A227E"/>
    <w:rsid w:val="009A60FB"/>
    <w:rsid w:val="009A7751"/>
    <w:rsid w:val="009E091E"/>
    <w:rsid w:val="00A03E93"/>
    <w:rsid w:val="00A05BF6"/>
    <w:rsid w:val="00A611E3"/>
    <w:rsid w:val="00A74818"/>
    <w:rsid w:val="00A9147B"/>
    <w:rsid w:val="00A935CB"/>
    <w:rsid w:val="00A96AF7"/>
    <w:rsid w:val="00AA03CE"/>
    <w:rsid w:val="00AB2EAD"/>
    <w:rsid w:val="00AD1618"/>
    <w:rsid w:val="00B53013"/>
    <w:rsid w:val="00B60ADA"/>
    <w:rsid w:val="00B73D95"/>
    <w:rsid w:val="00B86FEC"/>
    <w:rsid w:val="00B91833"/>
    <w:rsid w:val="00B92A55"/>
    <w:rsid w:val="00BA04C3"/>
    <w:rsid w:val="00BC1580"/>
    <w:rsid w:val="00BD0B93"/>
    <w:rsid w:val="00BD136F"/>
    <w:rsid w:val="00BD249C"/>
    <w:rsid w:val="00BF6640"/>
    <w:rsid w:val="00C06123"/>
    <w:rsid w:val="00C07144"/>
    <w:rsid w:val="00C12969"/>
    <w:rsid w:val="00C24690"/>
    <w:rsid w:val="00C308AB"/>
    <w:rsid w:val="00C62A15"/>
    <w:rsid w:val="00C75E20"/>
    <w:rsid w:val="00CC32D3"/>
    <w:rsid w:val="00CE13BD"/>
    <w:rsid w:val="00CE5757"/>
    <w:rsid w:val="00CE6A2E"/>
    <w:rsid w:val="00D114C4"/>
    <w:rsid w:val="00D31350"/>
    <w:rsid w:val="00D3646C"/>
    <w:rsid w:val="00D668A0"/>
    <w:rsid w:val="00DA3748"/>
    <w:rsid w:val="00DA3C6E"/>
    <w:rsid w:val="00DD0803"/>
    <w:rsid w:val="00DD5BF9"/>
    <w:rsid w:val="00DF0E1D"/>
    <w:rsid w:val="00DF75F3"/>
    <w:rsid w:val="00E0179D"/>
    <w:rsid w:val="00E175BE"/>
    <w:rsid w:val="00E55FC9"/>
    <w:rsid w:val="00E64BE4"/>
    <w:rsid w:val="00E7305F"/>
    <w:rsid w:val="00E854B6"/>
    <w:rsid w:val="00EA06B2"/>
    <w:rsid w:val="00EC2347"/>
    <w:rsid w:val="00EC24E0"/>
    <w:rsid w:val="00EC7213"/>
    <w:rsid w:val="00F10D55"/>
    <w:rsid w:val="00F45DF7"/>
    <w:rsid w:val="00F642B5"/>
    <w:rsid w:val="00F81D7F"/>
    <w:rsid w:val="00F93E24"/>
    <w:rsid w:val="00F94DF2"/>
    <w:rsid w:val="00FA1A4F"/>
    <w:rsid w:val="00FA1D25"/>
    <w:rsid w:val="00FA1EA6"/>
    <w:rsid w:val="00FA7490"/>
    <w:rsid w:val="00FB1A93"/>
    <w:rsid w:val="00FB4DA6"/>
    <w:rsid w:val="00FD3011"/>
    <w:rsid w:val="00FD6500"/>
    <w:rsid w:val="00FD7E52"/>
    <w:rsid w:val="00FF6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90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4C4"/>
    <w:pPr>
      <w:ind w:left="720"/>
      <w:contextualSpacing/>
    </w:pPr>
  </w:style>
  <w:style w:type="paragraph" w:styleId="DocumentMap">
    <w:name w:val="Document Map"/>
    <w:basedOn w:val="Normal"/>
    <w:link w:val="DocumentMapChar"/>
    <w:uiPriority w:val="99"/>
    <w:semiHidden/>
    <w:unhideWhenUsed/>
    <w:rsid w:val="004E417D"/>
    <w:rPr>
      <w:rFonts w:ascii="Times New Roman" w:hAnsi="Times New Roman" w:cs="Times New Roman"/>
    </w:rPr>
  </w:style>
  <w:style w:type="character" w:customStyle="1" w:styleId="DocumentMapChar">
    <w:name w:val="Document Map Char"/>
    <w:basedOn w:val="DefaultParagraphFont"/>
    <w:link w:val="DocumentMap"/>
    <w:uiPriority w:val="99"/>
    <w:semiHidden/>
    <w:rsid w:val="004E417D"/>
    <w:rPr>
      <w:rFonts w:ascii="Times New Roman" w:hAnsi="Times New Roman" w:cs="Times New Roman"/>
    </w:rPr>
  </w:style>
  <w:style w:type="paragraph" w:styleId="Revision">
    <w:name w:val="Revision"/>
    <w:hidden/>
    <w:uiPriority w:val="99"/>
    <w:semiHidden/>
    <w:rsid w:val="004E417D"/>
  </w:style>
  <w:style w:type="character" w:styleId="Hyperlink">
    <w:name w:val="Hyperlink"/>
    <w:basedOn w:val="DefaultParagraphFont"/>
    <w:uiPriority w:val="99"/>
    <w:unhideWhenUsed/>
    <w:rsid w:val="004D5BA8"/>
    <w:rPr>
      <w:color w:val="0563C1" w:themeColor="hyperlink"/>
      <w:u w:val="single"/>
    </w:rPr>
  </w:style>
  <w:style w:type="character" w:styleId="CommentReference">
    <w:name w:val="annotation reference"/>
    <w:basedOn w:val="DefaultParagraphFont"/>
    <w:uiPriority w:val="99"/>
    <w:semiHidden/>
    <w:unhideWhenUsed/>
    <w:rsid w:val="008166DA"/>
    <w:rPr>
      <w:sz w:val="18"/>
      <w:szCs w:val="18"/>
    </w:rPr>
  </w:style>
  <w:style w:type="paragraph" w:styleId="CommentText">
    <w:name w:val="annotation text"/>
    <w:basedOn w:val="Normal"/>
    <w:link w:val="CommentTextChar"/>
    <w:uiPriority w:val="99"/>
    <w:semiHidden/>
    <w:unhideWhenUsed/>
    <w:rsid w:val="008166DA"/>
  </w:style>
  <w:style w:type="character" w:customStyle="1" w:styleId="CommentTextChar">
    <w:name w:val="Comment Text Char"/>
    <w:basedOn w:val="DefaultParagraphFont"/>
    <w:link w:val="CommentText"/>
    <w:uiPriority w:val="99"/>
    <w:semiHidden/>
    <w:rsid w:val="008166DA"/>
  </w:style>
  <w:style w:type="paragraph" w:styleId="CommentSubject">
    <w:name w:val="annotation subject"/>
    <w:basedOn w:val="CommentText"/>
    <w:next w:val="CommentText"/>
    <w:link w:val="CommentSubjectChar"/>
    <w:uiPriority w:val="99"/>
    <w:semiHidden/>
    <w:unhideWhenUsed/>
    <w:rsid w:val="008166DA"/>
    <w:rPr>
      <w:b/>
      <w:bCs/>
      <w:sz w:val="20"/>
      <w:szCs w:val="20"/>
    </w:rPr>
  </w:style>
  <w:style w:type="character" w:customStyle="1" w:styleId="CommentSubjectChar">
    <w:name w:val="Comment Subject Char"/>
    <w:basedOn w:val="CommentTextChar"/>
    <w:link w:val="CommentSubject"/>
    <w:uiPriority w:val="99"/>
    <w:semiHidden/>
    <w:rsid w:val="008166DA"/>
    <w:rPr>
      <w:b/>
      <w:bCs/>
      <w:sz w:val="20"/>
      <w:szCs w:val="20"/>
    </w:rPr>
  </w:style>
  <w:style w:type="paragraph" w:styleId="BalloonText">
    <w:name w:val="Balloon Text"/>
    <w:basedOn w:val="Normal"/>
    <w:link w:val="BalloonTextChar"/>
    <w:uiPriority w:val="99"/>
    <w:semiHidden/>
    <w:unhideWhenUsed/>
    <w:rsid w:val="008166DA"/>
    <w:rPr>
      <w:rFonts w:ascii="Lucida Grande" w:hAnsi="Lucida Grande"/>
      <w:sz w:val="18"/>
      <w:szCs w:val="18"/>
    </w:rPr>
  </w:style>
  <w:style w:type="character" w:customStyle="1" w:styleId="BalloonTextChar">
    <w:name w:val="Balloon Text Char"/>
    <w:basedOn w:val="DefaultParagraphFont"/>
    <w:link w:val="BalloonText"/>
    <w:uiPriority w:val="99"/>
    <w:semiHidden/>
    <w:rsid w:val="008166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yaccount.blob.core.windows.net/mycontainer/myblob" TargetMode="External"/><Relationship Id="rId12" Type="http://schemas.openxmlformats.org/officeDocument/2006/relationships/hyperlink" Target="https://msdn.microsoft.com/en-us/library/azure/dd135715.aspx?f=255&amp;MSPPError=-2147217396" TargetMode="External"/><Relationship Id="rId13" Type="http://schemas.openxmlformats.org/officeDocument/2006/relationships/hyperlink" Target="https://myaccount.blob.core.windows.net/mycontainer/myblob" TargetMode="External"/><Relationship Id="rId14" Type="http://schemas.openxmlformats.org/officeDocument/2006/relationships/hyperlink" Target="https://msdn.microsoft.com/en-us/library/azure/dd135715.aspx?f=255&amp;MSPPError=-2147217396" TargetMode="External"/><Relationship Id="rId15" Type="http://schemas.openxmlformats.org/officeDocument/2006/relationships/hyperlink" Target="https://azure.microsoft.com/en-us/documentation/articles/virtual-machines-command-line-tools/" TargetMode="External"/><Relationship Id="rId16" Type="http://schemas.openxmlformats.org/officeDocument/2006/relationships/hyperlink" Target="https://azure.microsoft.com/en-us/documentation/articles/xplat-cli-instal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zure.microsoft.com/en-us/documentation/articles/storage-manage-access-to-resources/" TargetMode="External"/><Relationship Id="rId6" Type="http://schemas.openxmlformats.org/officeDocument/2006/relationships/hyperlink" Target="https://portal.azure.com" TargetMode="External"/><Relationship Id="rId7" Type="http://schemas.openxmlformats.org/officeDocument/2006/relationships/hyperlink" Target="https://sd2.blob.core.windows.net/scripts/eBird-r-install-launcher-v01.sh" TargetMode="External"/><Relationship Id="rId8" Type="http://schemas.openxmlformats.org/officeDocument/2006/relationships/hyperlink" Target="https://sd2.blob.core.windows.net/scripts/eBird-r-libraries.tar" TargetMode="External"/><Relationship Id="rId9" Type="http://schemas.openxmlformats.org/officeDocument/2006/relationships/hyperlink" Target="mailto:hdiuser@large-cluster-ssh.azurehdinsight.net:~/" TargetMode="External"/><Relationship Id="rId10" Type="http://schemas.openxmlformats.org/officeDocument/2006/relationships/hyperlink" Target="mailto:hdiuser@large-cluster-ssh.azurehdinsigh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10619</Words>
  <Characters>60531</Characters>
  <Application>Microsoft Macintosh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df36</dc:creator>
  <cp:keywords/>
  <dc:description/>
  <cp:lastModifiedBy>df36</cp:lastModifiedBy>
  <cp:revision>10</cp:revision>
  <dcterms:created xsi:type="dcterms:W3CDTF">2015-10-26T16:07:00Z</dcterms:created>
  <dcterms:modified xsi:type="dcterms:W3CDTF">2015-10-27T13:31:00Z</dcterms:modified>
</cp:coreProperties>
</file>